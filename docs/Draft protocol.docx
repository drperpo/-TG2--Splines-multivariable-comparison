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8F84" w14:textId="4F869B7C" w:rsidR="00DD56A0" w:rsidRDefault="00F1668A">
      <w:pPr>
        <w:pStyle w:val="Title"/>
      </w:pPr>
      <w:r>
        <w:t>Variable selection with MFP and Splines</w:t>
      </w:r>
    </w:p>
    <w:p w14:paraId="7C938F86" w14:textId="6C70D84E" w:rsidR="00DD56A0" w:rsidRDefault="00552EA6">
      <w:pPr>
        <w:pStyle w:val="Heading2"/>
      </w:pPr>
      <w:bookmarkStart w:id="0" w:name="introduction"/>
      <w:r>
        <w:t xml:space="preserve">Part 1: </w:t>
      </w:r>
      <w:r w:rsidR="00F1668A">
        <w:t>Introduction</w:t>
      </w:r>
    </w:p>
    <w:p w14:paraId="022A718D" w14:textId="4A883387" w:rsidR="00F5466D" w:rsidRDefault="00F1668A" w:rsidP="00F5466D">
      <w:pPr>
        <w:numPr>
          <w:ilvl w:val="0"/>
          <w:numId w:val="2"/>
        </w:numPr>
      </w:pPr>
      <w:r>
        <w:t>Fractional Polynomials are a great and easy tool for many practical applications, with simplicity being one of the greatest merits of the approach. In their work Sauerbrei W, Royston P (1999) introduced their Multivariable Fractional Polynomials (MFP) procedure to select variables and their functional forms in a regression model setting.</w:t>
      </w:r>
      <w:r w:rsidR="00F5466D">
        <w:t xml:space="preserve"> P-values (or Information Criteria) for each of the two parts a) variable selection with BE and b) selection of a FP function with FSP are the key parameters to determine the complexity of a model selected. P-values may be different for the two parts. </w:t>
      </w:r>
    </w:p>
    <w:p w14:paraId="7C938F88" w14:textId="0076791E" w:rsidR="00DD56A0" w:rsidRDefault="00F1668A">
      <w:pPr>
        <w:numPr>
          <w:ilvl w:val="0"/>
          <w:numId w:val="2"/>
        </w:numPr>
      </w:pPr>
      <w:r>
        <w:t xml:space="preserve">When working with splines such a procedure is not yet established. Spline users focus on identifying the functional form of a covariate and do not seem to emphasize on the variable selection part. In their book, Royston and Sauerbrei (chapter 9) discuss an informal comparison of MFP with </w:t>
      </w:r>
      <w:r w:rsidR="00F5466D">
        <w:t xml:space="preserve">two </w:t>
      </w:r>
      <w:r>
        <w:t>spline approaches</w:t>
      </w:r>
      <w:r w:rsidR="00F5466D">
        <w:t xml:space="preserve"> which adhere to the MFP philosophy. BE and a spline procedure (restricted cubic spline or </w:t>
      </w:r>
      <w:proofErr w:type="spellStart"/>
      <w:r w:rsidR="00171DBC">
        <w:t>smooting</w:t>
      </w:r>
      <w:proofErr w:type="spellEnd"/>
      <w:r w:rsidR="00171DBC">
        <w:t xml:space="preserve"> spline) </w:t>
      </w:r>
      <w:r w:rsidR="00F5466D">
        <w:t>replaces FSP</w:t>
      </w:r>
      <w:r>
        <w:t xml:space="preserve">. They focus on restricted cubic splines (or natural splines) and discuss MVRS, a procedure on multivariable variable selection with splines, very similar in nature to MFP. </w:t>
      </w:r>
      <w:r w:rsidR="00AE2DA9">
        <w:t>T</w:t>
      </w:r>
      <w:r>
        <w:t xml:space="preserve">hey </w:t>
      </w:r>
      <w:r w:rsidR="00AE2DA9">
        <w:t xml:space="preserve">then </w:t>
      </w:r>
      <w:r>
        <w:t xml:space="preserve">present examples on </w:t>
      </w:r>
      <w:r w:rsidR="00171DBC">
        <w:t>four (Boston, GBSG, PIMA, PBC)</w:t>
      </w:r>
      <w:r>
        <w:t xml:space="preserve"> different datasets and informally compare results.</w:t>
      </w:r>
      <w:r w:rsidR="00171DBC">
        <w:t xml:space="preserve"> They consider 4 or 8 df for spline functions and illustrate </w:t>
      </w:r>
      <w:proofErr w:type="spellStart"/>
      <w:r w:rsidR="00171DBC">
        <w:t>it’s</w:t>
      </w:r>
      <w:proofErr w:type="spellEnd"/>
      <w:r w:rsidR="00171DBC">
        <w:t xml:space="preserve"> effect on the model and the spline functions selected.  </w:t>
      </w:r>
    </w:p>
    <w:p w14:paraId="7C938F89" w14:textId="0E6291FB" w:rsidR="00DD56A0" w:rsidRDefault="00F1668A">
      <w:pPr>
        <w:numPr>
          <w:ilvl w:val="0"/>
          <w:numId w:val="2"/>
        </w:numPr>
      </w:pPr>
      <w:r>
        <w:t xml:space="preserve">Wood (2001) and </w:t>
      </w:r>
      <w:proofErr w:type="spellStart"/>
      <w:r>
        <w:t>Marra</w:t>
      </w:r>
      <w:proofErr w:type="spellEnd"/>
      <w:r>
        <w:t xml:space="preserve"> and Wood (2011) discussed the issue of variable selection by </w:t>
      </w:r>
      <w:r w:rsidR="00AE2DA9">
        <w:t>adding</w:t>
      </w:r>
      <w:r>
        <w:t xml:space="preserve"> extra penalty terms in an additive model. They introduced two approached, both implemented in variable </w:t>
      </w:r>
      <w:proofErr w:type="spellStart"/>
      <w:r>
        <w:t>mgcv</w:t>
      </w:r>
      <w:proofErr w:type="spellEnd"/>
      <w:r>
        <w:t xml:space="preserve"> in R. </w:t>
      </w:r>
      <w:r>
        <w:rPr>
          <w:b/>
        </w:rPr>
        <w:t>The first approach is to modify the smoothing penalty with an additional shrinkage term</w:t>
      </w:r>
      <w:r w:rsidR="00AE2DA9">
        <w:rPr>
          <w:b/>
        </w:rPr>
        <w:t>…</w:t>
      </w:r>
      <w:r>
        <w:rPr>
          <w:b/>
        </w:rPr>
        <w:t xml:space="preserve"> so that for large enough smoothing parameters the smooth becomes identically zero. This allows automatic smoothing parameter selection methods to effectively remove the term from the model altogether. The shrinkage component of the penalty is set at a level that usually makes </w:t>
      </w:r>
      <w:proofErr w:type="spellStart"/>
      <w:r>
        <w:rPr>
          <w:b/>
        </w:rPr>
        <w:t>negligable</w:t>
      </w:r>
      <w:proofErr w:type="spellEnd"/>
      <w:r>
        <w:rPr>
          <w:b/>
        </w:rPr>
        <w:t xml:space="preserve"> contribution to the penalization of the model, only becoming effective when the term is effectively ‘completely smooth’ according to the conventional penalty. (R help file)</w:t>
      </w:r>
    </w:p>
    <w:p w14:paraId="7C938F8A" w14:textId="71B54219" w:rsidR="00DD56A0" w:rsidRPr="00226357" w:rsidRDefault="00F1668A">
      <w:pPr>
        <w:numPr>
          <w:ilvl w:val="0"/>
          <w:numId w:val="2"/>
        </w:numPr>
        <w:rPr>
          <w:ins w:id="1" w:author="Aris Perperoglou" w:date="2023-03-07T13:30:00Z"/>
          <w:rPrChange w:id="2" w:author="Aris Perperoglou" w:date="2023-03-07T13:30:00Z">
            <w:rPr>
              <w:ins w:id="3" w:author="Aris Perperoglou" w:date="2023-03-07T13:30:00Z"/>
              <w:b/>
            </w:rPr>
          </w:rPrChange>
        </w:rPr>
      </w:pPr>
      <w:r>
        <w:rPr>
          <w:b/>
        </w:rPr>
        <w:t xml:space="preserve">The second approach leaves the original smoothing penalty unchanged, but constructs an additional penalty for each smooth, which penalizes only functions in the null space of the original penalty (the ‘completely smooth’ functions). Hence, if all the smoothing parameters for a term tend to infinity, the term will be selected out of the model. This latter approach is more expensive computationally, but has the advantage that it can be applied automatically to any smooth term. The select argument to gam turns on this </w:t>
      </w:r>
      <w:proofErr w:type="gramStart"/>
      <w:r>
        <w:rPr>
          <w:b/>
        </w:rPr>
        <w:t>method.(</w:t>
      </w:r>
      <w:proofErr w:type="gramEnd"/>
      <w:r>
        <w:rPr>
          <w:b/>
        </w:rPr>
        <w:t>R help file)</w:t>
      </w:r>
    </w:p>
    <w:p w14:paraId="51B5B5D6" w14:textId="741BF50F" w:rsidR="00226357" w:rsidRPr="00226357" w:rsidRDefault="00226357">
      <w:pPr>
        <w:numPr>
          <w:ilvl w:val="0"/>
          <w:numId w:val="2"/>
        </w:numPr>
        <w:rPr>
          <w:ins w:id="4" w:author="Aris Perperoglou" w:date="2023-03-07T13:34:00Z"/>
        </w:rPr>
      </w:pPr>
      <w:proofErr w:type="gramStart"/>
      <w:ins w:id="5" w:author="Aris Perperoglou" w:date="2023-03-07T13:31:00Z">
        <w:r>
          <w:rPr>
            <w:bCs/>
          </w:rPr>
          <w:t>At the moment</w:t>
        </w:r>
        <w:proofErr w:type="gramEnd"/>
        <w:r>
          <w:rPr>
            <w:bCs/>
          </w:rPr>
          <w:t xml:space="preserve">, there is no specific recommendation on how to fit multivariable models with splines. Although for fractional polynomial </w:t>
        </w:r>
      </w:ins>
      <w:ins w:id="6" w:author="Aris Perperoglou" w:date="2023-03-07T13:32:00Z">
        <w:r>
          <w:rPr>
            <w:bCs/>
          </w:rPr>
          <w:t xml:space="preserve">the MFP algorithm is well explored and accepted, when working with splines issues of variable and functional </w:t>
        </w:r>
        <w:r>
          <w:rPr>
            <w:bCs/>
          </w:rPr>
          <w:lastRenderedPageBreak/>
          <w:t>form selection are seldomly discussed. The aim of this work wou</w:t>
        </w:r>
      </w:ins>
      <w:ins w:id="7" w:author="Aris Perperoglou" w:date="2023-03-07T13:33:00Z">
        <w:r>
          <w:rPr>
            <w:bCs/>
          </w:rPr>
          <w:t xml:space="preserve">ld be to illustrate model fitting with splines and fractional polynomials in a set of real datasets and discuss model performance, </w:t>
        </w:r>
      </w:ins>
      <w:ins w:id="8" w:author="Aris Perperoglou" w:date="2023-03-07T13:34:00Z">
        <w:r>
          <w:rPr>
            <w:bCs/>
          </w:rPr>
          <w:t xml:space="preserve">compare </w:t>
        </w:r>
        <w:proofErr w:type="gramStart"/>
        <w:r>
          <w:rPr>
            <w:bCs/>
          </w:rPr>
          <w:t>approaches</w:t>
        </w:r>
        <w:proofErr w:type="gramEnd"/>
        <w:r>
          <w:rPr>
            <w:bCs/>
          </w:rPr>
          <w:t xml:space="preserve"> and showcase how to present results in practical applications. The methods that will be considered are: </w:t>
        </w:r>
      </w:ins>
    </w:p>
    <w:p w14:paraId="6F953496" w14:textId="65640272" w:rsidR="00226357" w:rsidRPr="00226357" w:rsidRDefault="00226357" w:rsidP="00226357">
      <w:pPr>
        <w:numPr>
          <w:ilvl w:val="1"/>
          <w:numId w:val="2"/>
        </w:numPr>
        <w:rPr>
          <w:ins w:id="9" w:author="Aris Perperoglou" w:date="2023-03-07T13:34:00Z"/>
        </w:rPr>
      </w:pPr>
      <w:ins w:id="10" w:author="Aris Perperoglou" w:date="2023-03-07T13:34:00Z">
        <w:r>
          <w:rPr>
            <w:bCs/>
          </w:rPr>
          <w:t xml:space="preserve">Fractional polynomials with </w:t>
        </w:r>
      </w:ins>
      <w:ins w:id="11" w:author="Aris Perperoglou" w:date="2023-03-07T13:35:00Z">
        <w:r>
          <w:rPr>
            <w:bCs/>
          </w:rPr>
          <w:t>MFP</w:t>
        </w:r>
      </w:ins>
    </w:p>
    <w:p w14:paraId="31D58560" w14:textId="1C33B78D" w:rsidR="00226357" w:rsidRDefault="00226357" w:rsidP="00226357">
      <w:pPr>
        <w:numPr>
          <w:ilvl w:val="1"/>
          <w:numId w:val="2"/>
        </w:numPr>
        <w:rPr>
          <w:ins w:id="12" w:author="Aris Perperoglou" w:date="2023-03-07T13:36:00Z"/>
        </w:rPr>
      </w:pPr>
      <w:ins w:id="13" w:author="Aris Perperoglou" w:date="2023-03-07T13:35:00Z">
        <w:r>
          <w:t xml:space="preserve">P-splines and thin-plate regression splines in </w:t>
        </w:r>
        <w:proofErr w:type="spellStart"/>
        <w:r>
          <w:t>mgcv</w:t>
        </w:r>
        <w:proofErr w:type="spellEnd"/>
        <w:r>
          <w:t xml:space="preserve"> with variable selection as proposed by </w:t>
        </w:r>
      </w:ins>
      <w:proofErr w:type="spellStart"/>
      <w:ins w:id="14" w:author="Aris Perperoglou" w:date="2023-03-07T13:36:00Z">
        <w:r>
          <w:t>Marra</w:t>
        </w:r>
        <w:proofErr w:type="spellEnd"/>
        <w:r>
          <w:t xml:space="preserve"> and Wood</w:t>
        </w:r>
      </w:ins>
    </w:p>
    <w:p w14:paraId="07156030" w14:textId="438333F5" w:rsidR="00226357" w:rsidRDefault="00226357" w:rsidP="00226357">
      <w:pPr>
        <w:numPr>
          <w:ilvl w:val="1"/>
          <w:numId w:val="2"/>
        </w:numPr>
        <w:rPr>
          <w:ins w:id="15" w:author="Aris Perperoglou" w:date="2023-03-07T13:37:00Z"/>
        </w:rPr>
      </w:pPr>
      <w:ins w:id="16" w:author="Aris Perperoglou" w:date="2023-03-07T13:36:00Z">
        <w:r>
          <w:t xml:space="preserve">Restricted cubic splines with </w:t>
        </w:r>
      </w:ins>
      <w:ins w:id="17" w:author="Aris Perperoglou" w:date="2023-03-07T13:37:00Z">
        <w:r>
          <w:t>MVRS (</w:t>
        </w:r>
      </w:ins>
      <w:ins w:id="18" w:author="Aris Perperoglou" w:date="2023-03-07T13:36:00Z">
        <w:r>
          <w:t xml:space="preserve">Multivariable </w:t>
        </w:r>
      </w:ins>
      <w:ins w:id="19" w:author="Aris Perperoglou" w:date="2023-03-07T13:37:00Z">
        <w:r>
          <w:t xml:space="preserve">Regression Splines -Royston, </w:t>
        </w:r>
        <w:proofErr w:type="spellStart"/>
        <w:r>
          <w:t>Saurbrei</w:t>
        </w:r>
        <w:proofErr w:type="spellEnd"/>
        <w:r>
          <w:t xml:space="preserve"> chapter 9)</w:t>
        </w:r>
      </w:ins>
    </w:p>
    <w:p w14:paraId="5C9ED0AE" w14:textId="7F717AC2" w:rsidR="00226357" w:rsidRDefault="00226357" w:rsidP="00FF5E36">
      <w:pPr>
        <w:ind w:left="1200"/>
        <w:pPrChange w:id="20" w:author="Aris Perperoglou" w:date="2023-03-07T13:48:00Z">
          <w:pPr>
            <w:numPr>
              <w:numId w:val="2"/>
            </w:numPr>
            <w:tabs>
              <w:tab w:val="num" w:pos="0"/>
            </w:tabs>
            <w:ind w:left="480" w:hanging="480"/>
          </w:pPr>
        </w:pPrChange>
      </w:pPr>
    </w:p>
    <w:p w14:paraId="17EF696A" w14:textId="317E52CA" w:rsidR="00552EA6" w:rsidRDefault="00552EA6" w:rsidP="00A278DA">
      <w:pPr>
        <w:pStyle w:val="Heading2"/>
      </w:pPr>
      <w:r>
        <w:t>Part 2: Examples on data</w:t>
      </w:r>
    </w:p>
    <w:p w14:paraId="0D0366C1" w14:textId="44BE8600" w:rsidR="00A278DA" w:rsidDel="00226357" w:rsidRDefault="00A278DA" w:rsidP="00A278DA">
      <w:pPr>
        <w:numPr>
          <w:ilvl w:val="0"/>
          <w:numId w:val="3"/>
        </w:numPr>
        <w:rPr>
          <w:del w:id="21" w:author="Aris Perperoglou" w:date="2023-03-07T13:38:00Z"/>
        </w:rPr>
      </w:pPr>
      <w:del w:id="22" w:author="Aris Perperoglou" w:date="2023-03-07T13:38:00Z">
        <w:r w:rsidDel="00226357">
          <w:delText>Here, we reproduce part of that analysis with the aim of showcasing practical applications and provide simple examples for applied research. We re-run their analysis on two datasets: the PIMA indians data and PBC survival data. We apply MFP and MVRS on natural splines but also extend their analysis to include other approaches based on thin plate (TP) regression splines and p-splines (PS). We compare MFP, to MVRS, TP and PS approaches and discuss similarities.</w:delText>
        </w:r>
        <w:r w:rsidR="00F96A43" w:rsidDel="00226357">
          <w:delText xml:space="preserve"> We should briefly illustrate the importance of key parameters (MFP with 0.01, 0.05, 0.157)</w:delText>
        </w:r>
      </w:del>
    </w:p>
    <w:p w14:paraId="74E199FB" w14:textId="77777777" w:rsidR="00A278DA" w:rsidRDefault="00A278DA">
      <w:pPr>
        <w:pStyle w:val="Heading2"/>
      </w:pPr>
      <w:bookmarkStart w:id="23" w:name="pima-indians-data"/>
      <w:bookmarkEnd w:id="0"/>
    </w:p>
    <w:p w14:paraId="7C938F8E" w14:textId="7A69221D" w:rsidR="00DD56A0" w:rsidRPr="00A278DA" w:rsidRDefault="00F1668A">
      <w:pPr>
        <w:pStyle w:val="Heading2"/>
        <w:rPr>
          <w:sz w:val="22"/>
          <w:szCs w:val="22"/>
        </w:rPr>
      </w:pPr>
      <w:r w:rsidRPr="00A278DA">
        <w:rPr>
          <w:sz w:val="22"/>
          <w:szCs w:val="22"/>
        </w:rPr>
        <w:t xml:space="preserve">PIMA </w:t>
      </w:r>
      <w:proofErr w:type="spellStart"/>
      <w:r w:rsidRPr="00A278DA">
        <w:rPr>
          <w:sz w:val="22"/>
          <w:szCs w:val="22"/>
        </w:rPr>
        <w:t>indians</w:t>
      </w:r>
      <w:proofErr w:type="spellEnd"/>
      <w:r w:rsidRPr="00A278DA">
        <w:rPr>
          <w:sz w:val="22"/>
          <w:szCs w:val="22"/>
        </w:rPr>
        <w:t xml:space="preserve"> data</w:t>
      </w:r>
      <w:r w:rsidR="00A278DA" w:rsidRPr="00A278DA">
        <w:rPr>
          <w:sz w:val="22"/>
          <w:szCs w:val="22"/>
        </w:rPr>
        <w:t xml:space="preserve"> </w:t>
      </w:r>
      <w:del w:id="24" w:author="Aris Perperoglou" w:date="2023-03-07T13:39:00Z">
        <w:r w:rsidR="00A278DA" w:rsidRPr="00A278DA" w:rsidDel="00226357">
          <w:rPr>
            <w:sz w:val="22"/>
            <w:szCs w:val="22"/>
          </w:rPr>
          <w:delText>(some findings)</w:delText>
        </w:r>
      </w:del>
    </w:p>
    <w:p w14:paraId="1E0AECC7" w14:textId="7E383B5A" w:rsidR="0070044F" w:rsidRPr="00BA347B" w:rsidRDefault="0070044F" w:rsidP="0070044F">
      <w:pPr>
        <w:pStyle w:val="Heading2"/>
        <w:rPr>
          <w:rFonts w:asciiTheme="minorHAnsi" w:eastAsiaTheme="minorHAnsi" w:hAnsiTheme="minorHAnsi" w:cstheme="minorBidi"/>
          <w:b w:val="0"/>
          <w:bCs w:val="0"/>
          <w:color w:val="auto"/>
          <w:sz w:val="24"/>
          <w:szCs w:val="24"/>
        </w:rPr>
      </w:pPr>
      <w:r w:rsidRPr="00BA347B">
        <w:rPr>
          <w:rFonts w:asciiTheme="minorHAnsi" w:eastAsiaTheme="minorHAnsi" w:hAnsiTheme="minorHAnsi" w:cstheme="minorBidi"/>
          <w:b w:val="0"/>
          <w:bCs w:val="0"/>
          <w:color w:val="auto"/>
          <w:sz w:val="24"/>
          <w:szCs w:val="24"/>
        </w:rPr>
        <w:t>Data set of 768 observations with 8 variables</w:t>
      </w:r>
      <w:ins w:id="25" w:author="Aris Perperoglou" w:date="2023-03-07T13:39:00Z">
        <w:r w:rsidR="00226357">
          <w:rPr>
            <w:rFonts w:asciiTheme="minorHAnsi" w:eastAsiaTheme="minorHAnsi" w:hAnsiTheme="minorHAnsi" w:cstheme="minorBidi"/>
            <w:b w:val="0"/>
            <w:bCs w:val="0"/>
            <w:color w:val="auto"/>
            <w:sz w:val="24"/>
            <w:szCs w:val="24"/>
          </w:rPr>
          <w:t>. Binary outcome, logistic regression setting</w:t>
        </w:r>
      </w:ins>
    </w:p>
    <w:p w14:paraId="7C938F8F" w14:textId="7C095996" w:rsidR="00DD56A0" w:rsidRPr="00FF5E36" w:rsidDel="00226357" w:rsidRDefault="0070044F" w:rsidP="00226357">
      <w:pPr>
        <w:pStyle w:val="FirstParagraph"/>
        <w:rPr>
          <w:del w:id="26" w:author="Aris Perperoglou" w:date="2023-03-07T13:39:00Z"/>
          <w:rStyle w:val="Hyperlink"/>
          <w:sz w:val="22"/>
          <w:szCs w:val="22"/>
          <w:rPrChange w:id="27" w:author="Aris Perperoglou" w:date="2023-03-07T13:40:00Z">
            <w:rPr>
              <w:del w:id="28" w:author="Aris Perperoglou" w:date="2023-03-07T13:39:00Z"/>
            </w:rPr>
          </w:rPrChange>
        </w:rPr>
        <w:pPrChange w:id="29" w:author="Aris Perperoglou" w:date="2023-03-07T13:39:00Z">
          <w:pPr>
            <w:pStyle w:val="FirstParagraph"/>
          </w:pPr>
        </w:pPrChange>
      </w:pPr>
      <w:r w:rsidRPr="00FF5E36">
        <w:rPr>
          <w:sz w:val="22"/>
          <w:szCs w:val="22"/>
          <w:rPrChange w:id="30" w:author="Aris Perperoglou" w:date="2023-03-07T13:40:00Z">
            <w:rPr/>
          </w:rPrChange>
        </w:rPr>
        <w:t>D</w:t>
      </w:r>
      <w:r w:rsidR="00F1668A" w:rsidRPr="00FF5E36">
        <w:rPr>
          <w:sz w:val="22"/>
          <w:szCs w:val="22"/>
          <w:rPrChange w:id="31" w:author="Aris Perperoglou" w:date="2023-03-07T13:40:00Z">
            <w:rPr/>
          </w:rPrChange>
        </w:rPr>
        <w:t xml:space="preserve">ownload from: </w:t>
      </w:r>
      <w:r w:rsidR="00000000" w:rsidRPr="00FF5E36">
        <w:rPr>
          <w:rStyle w:val="Hyperlink"/>
          <w:sz w:val="22"/>
          <w:szCs w:val="22"/>
          <w:rPrChange w:id="32" w:author="Aris Perperoglou" w:date="2023-03-07T13:40:00Z">
            <w:rPr/>
          </w:rPrChange>
        </w:rPr>
        <w:fldChar w:fldCharType="begin"/>
      </w:r>
      <w:r w:rsidR="00000000" w:rsidRPr="00FF5E36">
        <w:rPr>
          <w:rStyle w:val="Hyperlink"/>
          <w:sz w:val="22"/>
          <w:szCs w:val="22"/>
          <w:rPrChange w:id="33" w:author="Aris Perperoglou" w:date="2023-03-07T13:40:00Z">
            <w:rPr/>
          </w:rPrChange>
        </w:rPr>
        <w:instrText xml:space="preserve"> HYPERLINK "https://www.kaggle.com/datasets/uciml/pima-indians-diabetes-database?resource=download" \h </w:instrText>
      </w:r>
      <w:r w:rsidR="00000000" w:rsidRPr="00FF5E36">
        <w:rPr>
          <w:rStyle w:val="Hyperlink"/>
          <w:sz w:val="22"/>
          <w:szCs w:val="22"/>
          <w:rPrChange w:id="34" w:author="Aris Perperoglou" w:date="2023-03-07T13:40:00Z">
            <w:rPr/>
          </w:rPrChange>
        </w:rPr>
        <w:fldChar w:fldCharType="separate"/>
      </w:r>
      <w:r w:rsidR="00F1668A" w:rsidRPr="00FF5E36">
        <w:rPr>
          <w:rStyle w:val="Hyperlink"/>
          <w:sz w:val="22"/>
          <w:szCs w:val="22"/>
          <w:rPrChange w:id="35" w:author="Aris Perperoglou" w:date="2023-03-07T13:40:00Z">
            <w:rPr>
              <w:rStyle w:val="Hyperlink"/>
            </w:rPr>
          </w:rPrChange>
        </w:rPr>
        <w:t>https://www.kaggle.com/datasets/uciml/pima-indians-diabetes-database?resource=download</w:t>
      </w:r>
      <w:r w:rsidR="00000000" w:rsidRPr="00FF5E36">
        <w:rPr>
          <w:rStyle w:val="Hyperlink"/>
          <w:sz w:val="22"/>
          <w:szCs w:val="22"/>
          <w:rPrChange w:id="36" w:author="Aris Perperoglou" w:date="2023-03-07T13:40:00Z">
            <w:rPr>
              <w:rStyle w:val="Hyperlink"/>
            </w:rPr>
          </w:rPrChange>
        </w:rPr>
        <w:fldChar w:fldCharType="end"/>
      </w:r>
      <w:r w:rsidR="00F1668A" w:rsidRPr="00FF5E36">
        <w:rPr>
          <w:rStyle w:val="Hyperlink"/>
          <w:sz w:val="22"/>
          <w:szCs w:val="22"/>
          <w:rPrChange w:id="37" w:author="Aris Perperoglou" w:date="2023-03-07T13:40:00Z">
            <w:rPr/>
          </w:rPrChange>
        </w:rPr>
        <w:t xml:space="preserve">. Or get the same data as in Sauerbrei, Royston book from: </w:t>
      </w:r>
      <w:del w:id="38" w:author="Aris Perperoglou" w:date="2023-03-07T13:39:00Z">
        <w:r w:rsidR="00000000" w:rsidRPr="00FF5E36" w:rsidDel="00226357">
          <w:rPr>
            <w:rStyle w:val="Hyperlink"/>
            <w:sz w:val="22"/>
            <w:szCs w:val="22"/>
            <w:rPrChange w:id="39" w:author="Aris Perperoglou" w:date="2023-03-07T13:40:00Z">
              <w:rPr/>
            </w:rPrChange>
          </w:rPr>
          <w:fldChar w:fldCharType="begin"/>
        </w:r>
        <w:r w:rsidR="00000000" w:rsidRPr="00FF5E36" w:rsidDel="00226357">
          <w:rPr>
            <w:rStyle w:val="Hyperlink"/>
            <w:sz w:val="22"/>
            <w:szCs w:val="22"/>
            <w:rPrChange w:id="40" w:author="Aris Perperoglou" w:date="2023-03-07T13:40:00Z">
              <w:rPr/>
            </w:rPrChange>
          </w:rPr>
          <w:delInstrText xml:space="preserve"> HYPERLINK "https://mfp.imbi.uni-freiburg.de/book" \l "dataset_tables" \h </w:delInstrText>
        </w:r>
        <w:r w:rsidR="00000000" w:rsidRPr="00FF5E36" w:rsidDel="00226357">
          <w:rPr>
            <w:rStyle w:val="Hyperlink"/>
            <w:sz w:val="22"/>
            <w:szCs w:val="22"/>
            <w:rPrChange w:id="41" w:author="Aris Perperoglou" w:date="2023-03-07T13:40:00Z">
              <w:rPr/>
            </w:rPrChange>
          </w:rPr>
          <w:fldChar w:fldCharType="separate"/>
        </w:r>
        <w:r w:rsidR="00F1668A" w:rsidRPr="00FF5E36" w:rsidDel="00226357">
          <w:rPr>
            <w:rStyle w:val="Hyperlink"/>
            <w:sz w:val="22"/>
            <w:szCs w:val="22"/>
            <w:rPrChange w:id="42" w:author="Aris Perperoglou" w:date="2023-03-07T13:40:00Z">
              <w:rPr>
                <w:rStyle w:val="Hyperlink"/>
              </w:rPr>
            </w:rPrChange>
          </w:rPr>
          <w:delText>https://mfp.imbi.uni-freiburg.de/book#dataset_tables</w:delText>
        </w:r>
        <w:r w:rsidR="00000000" w:rsidRPr="00FF5E36" w:rsidDel="00226357">
          <w:rPr>
            <w:rStyle w:val="Hyperlink"/>
            <w:sz w:val="22"/>
            <w:szCs w:val="22"/>
            <w:rPrChange w:id="43" w:author="Aris Perperoglou" w:date="2023-03-07T13:40:00Z">
              <w:rPr>
                <w:rStyle w:val="Hyperlink"/>
              </w:rPr>
            </w:rPrChange>
          </w:rPr>
          <w:fldChar w:fldCharType="end"/>
        </w:r>
      </w:del>
    </w:p>
    <w:p w14:paraId="7C938F97" w14:textId="56B05393" w:rsidR="00DD56A0" w:rsidRPr="00FF5E36" w:rsidDel="00226357" w:rsidRDefault="00BA347B" w:rsidP="00226357">
      <w:pPr>
        <w:pStyle w:val="FirstParagraph"/>
        <w:rPr>
          <w:del w:id="44" w:author="Aris Perperoglou" w:date="2023-03-07T13:39:00Z"/>
          <w:rStyle w:val="Hyperlink"/>
          <w:sz w:val="22"/>
          <w:szCs w:val="22"/>
          <w:rPrChange w:id="45" w:author="Aris Perperoglou" w:date="2023-03-07T13:40:00Z">
            <w:rPr>
              <w:del w:id="46" w:author="Aris Perperoglou" w:date="2023-03-07T13:39:00Z"/>
              <w:sz w:val="22"/>
              <w:szCs w:val="22"/>
            </w:rPr>
          </w:rPrChange>
        </w:rPr>
        <w:pPrChange w:id="47" w:author="Aris Perperoglou" w:date="2023-03-07T13:39:00Z">
          <w:pPr>
            <w:pStyle w:val="Heading2"/>
          </w:pPr>
        </w:pPrChange>
      </w:pPr>
      <w:bookmarkStart w:id="48" w:name="fit-mfp"/>
      <w:bookmarkEnd w:id="23"/>
      <w:del w:id="49" w:author="Aris Perperoglou" w:date="2023-03-07T13:39:00Z">
        <w:r w:rsidRPr="00FF5E36" w:rsidDel="00226357">
          <w:rPr>
            <w:rStyle w:val="Hyperlink"/>
            <w:sz w:val="22"/>
            <w:szCs w:val="22"/>
            <w:rPrChange w:id="50" w:author="Aris Perperoglou" w:date="2023-03-07T13:40:00Z">
              <w:rPr>
                <w:sz w:val="22"/>
                <w:szCs w:val="22"/>
              </w:rPr>
            </w:rPrChange>
          </w:rPr>
          <w:delText>Fit models</w:delText>
        </w:r>
        <w:r w:rsidRPr="00FF5E36" w:rsidDel="00226357">
          <w:rPr>
            <w:rStyle w:val="Hyperlink"/>
            <w:sz w:val="22"/>
            <w:szCs w:val="22"/>
            <w:rPrChange w:id="51" w:author="Aris Perperoglou" w:date="2023-03-07T13:40:00Z">
              <w:rPr/>
            </w:rPrChange>
          </w:rPr>
          <w:delText xml:space="preserve"> (</w:delText>
        </w:r>
        <w:r w:rsidRPr="00FF5E36" w:rsidDel="00226357">
          <w:rPr>
            <w:rStyle w:val="Hyperlink"/>
            <w:sz w:val="22"/>
            <w:szCs w:val="22"/>
            <w:rPrChange w:id="52" w:author="Aris Perperoglou" w:date="2023-03-07T13:40:00Z">
              <w:rPr>
                <w:sz w:val="22"/>
                <w:szCs w:val="22"/>
              </w:rPr>
            </w:rPrChange>
          </w:rPr>
          <w:delText xml:space="preserve">as in book page </w:delText>
        </w:r>
        <w:r w:rsidR="00C65072" w:rsidRPr="00FF5E36" w:rsidDel="00226357">
          <w:rPr>
            <w:rStyle w:val="Hyperlink"/>
            <w:sz w:val="22"/>
            <w:szCs w:val="22"/>
            <w:rPrChange w:id="53" w:author="Aris Perperoglou" w:date="2023-03-07T13:40:00Z">
              <w:rPr>
                <w:sz w:val="22"/>
                <w:szCs w:val="22"/>
              </w:rPr>
            </w:rPrChange>
          </w:rPr>
          <w:delText>216), MVRS(5), TS_1, TS_2,  PS</w:delText>
        </w:r>
      </w:del>
    </w:p>
    <w:p w14:paraId="06D45EFE" w14:textId="695B4DDE" w:rsidR="00C65072" w:rsidRPr="00FF5E36" w:rsidDel="00226357" w:rsidRDefault="00C65072" w:rsidP="00226357">
      <w:pPr>
        <w:pStyle w:val="FirstParagraph"/>
        <w:rPr>
          <w:del w:id="54" w:author="Aris Perperoglou" w:date="2023-03-07T13:39:00Z"/>
          <w:rStyle w:val="Hyperlink"/>
          <w:sz w:val="22"/>
          <w:szCs w:val="22"/>
          <w:rPrChange w:id="55" w:author="Aris Perperoglou" w:date="2023-03-07T13:40:00Z">
            <w:rPr>
              <w:del w:id="56" w:author="Aris Perperoglou" w:date="2023-03-07T13:39:00Z"/>
            </w:rPr>
          </w:rPrChange>
        </w:rPr>
        <w:pPrChange w:id="57" w:author="Aris Perperoglou" w:date="2023-03-07T13:39:00Z">
          <w:pPr>
            <w:pStyle w:val="BodyText"/>
          </w:pPr>
        </w:pPrChange>
      </w:pPr>
      <w:del w:id="58" w:author="Aris Perperoglou" w:date="2023-03-07T13:39:00Z">
        <w:r w:rsidRPr="00FF5E36" w:rsidDel="00226357">
          <w:rPr>
            <w:rStyle w:val="Hyperlink"/>
            <w:sz w:val="22"/>
            <w:szCs w:val="22"/>
            <w:rPrChange w:id="59" w:author="Aris Perperoglou" w:date="2023-03-07T13:40:00Z">
              <w:rPr/>
            </w:rPrChange>
          </w:rPr>
          <w:delText xml:space="preserve">MVRS(5) is a procedure described by Royston-Saubrei where degrees of freedom of natural splines are set to 5 and then an MFP-like method chooses spline df vs linear vs non-inclusion of the variable. </w:delText>
        </w:r>
      </w:del>
    </w:p>
    <w:p w14:paraId="394FAC41" w14:textId="7EA1B59C" w:rsidR="00C65072" w:rsidRPr="00FF5E36" w:rsidDel="00226357" w:rsidRDefault="00C65072" w:rsidP="00226357">
      <w:pPr>
        <w:pStyle w:val="FirstParagraph"/>
        <w:rPr>
          <w:del w:id="60" w:author="Aris Perperoglou" w:date="2023-03-07T13:39:00Z"/>
          <w:rStyle w:val="Hyperlink"/>
          <w:sz w:val="22"/>
          <w:szCs w:val="22"/>
          <w:rPrChange w:id="61" w:author="Aris Perperoglou" w:date="2023-03-07T13:40:00Z">
            <w:rPr>
              <w:del w:id="62" w:author="Aris Perperoglou" w:date="2023-03-07T13:39:00Z"/>
            </w:rPr>
          </w:rPrChange>
        </w:rPr>
        <w:pPrChange w:id="63" w:author="Aris Perperoglou" w:date="2023-03-07T13:39:00Z">
          <w:pPr>
            <w:pStyle w:val="BodyText"/>
          </w:pPr>
        </w:pPrChange>
      </w:pPr>
      <w:del w:id="64" w:author="Aris Perperoglou" w:date="2023-03-07T13:39:00Z">
        <w:r w:rsidRPr="00FF5E36" w:rsidDel="00226357">
          <w:rPr>
            <w:rStyle w:val="Hyperlink"/>
            <w:sz w:val="22"/>
            <w:szCs w:val="22"/>
            <w:rPrChange w:id="65" w:author="Aris Perperoglou" w:date="2023-03-07T13:40:00Z">
              <w:rPr/>
            </w:rPrChange>
          </w:rPr>
          <w:delText xml:space="preserve">TS_1: Thin plate regression splines, fitted with mgcv and REML with a modification on the penalty to drop the effective degrees of freedom below one. When that happens, we assume that the smooth term and the variable should be dropped from the model. </w:delText>
        </w:r>
      </w:del>
    </w:p>
    <w:p w14:paraId="66D910D4" w14:textId="3C717DE6" w:rsidR="00C65072" w:rsidRPr="00FF5E36" w:rsidDel="00226357" w:rsidRDefault="00C65072" w:rsidP="00226357">
      <w:pPr>
        <w:pStyle w:val="FirstParagraph"/>
        <w:rPr>
          <w:del w:id="66" w:author="Aris Perperoglou" w:date="2023-03-07T13:39:00Z"/>
          <w:rStyle w:val="Hyperlink"/>
          <w:sz w:val="22"/>
          <w:szCs w:val="22"/>
          <w:rPrChange w:id="67" w:author="Aris Perperoglou" w:date="2023-03-07T13:40:00Z">
            <w:rPr>
              <w:del w:id="68" w:author="Aris Perperoglou" w:date="2023-03-07T13:39:00Z"/>
            </w:rPr>
          </w:rPrChange>
        </w:rPr>
        <w:pPrChange w:id="69" w:author="Aris Perperoglou" w:date="2023-03-07T13:39:00Z">
          <w:pPr>
            <w:pStyle w:val="BodyText"/>
          </w:pPr>
        </w:pPrChange>
      </w:pPr>
      <w:del w:id="70" w:author="Aris Perperoglou" w:date="2023-03-07T13:39:00Z">
        <w:r w:rsidRPr="00FF5E36" w:rsidDel="00226357">
          <w:rPr>
            <w:rStyle w:val="Hyperlink"/>
            <w:sz w:val="22"/>
            <w:szCs w:val="22"/>
            <w:rPrChange w:id="71" w:author="Aris Perperoglou" w:date="2023-03-07T13:40:00Z">
              <w:rPr/>
            </w:rPrChange>
          </w:rPr>
          <w:delText xml:space="preserve">TS_2: </w:delText>
        </w:r>
        <w:r w:rsidR="00BA347B" w:rsidRPr="00FF5E36" w:rsidDel="00226357">
          <w:rPr>
            <w:rStyle w:val="Hyperlink"/>
            <w:sz w:val="22"/>
            <w:szCs w:val="22"/>
            <w:rPrChange w:id="72" w:author="Aris Perperoglou" w:date="2023-03-07T13:40:00Z">
              <w:rPr/>
            </w:rPrChange>
          </w:rPr>
          <w:tab/>
        </w:r>
        <w:r w:rsidRPr="00FF5E36" w:rsidDel="00226357">
          <w:rPr>
            <w:rStyle w:val="Hyperlink"/>
            <w:sz w:val="22"/>
            <w:szCs w:val="22"/>
            <w:rPrChange w:id="73" w:author="Aris Perperoglou" w:date="2023-03-07T13:40:00Z">
              <w:rPr/>
            </w:rPrChange>
          </w:rPr>
          <w:delText xml:space="preserve">Thin plate regression splines, fitted with mgcv and REML with an additional penalty on the penalty to drop the effective degrees of freedom below one. When that happens, we assume that the smooth term and the variable should be dropped from the model. </w:delText>
        </w:r>
      </w:del>
    </w:p>
    <w:p w14:paraId="4CE6605D" w14:textId="37657BDC" w:rsidR="00C65072" w:rsidRPr="00FF5E36" w:rsidDel="00226357" w:rsidRDefault="00C65072" w:rsidP="00226357">
      <w:pPr>
        <w:pStyle w:val="FirstParagraph"/>
        <w:rPr>
          <w:del w:id="74" w:author="Aris Perperoglou" w:date="2023-03-07T13:39:00Z"/>
          <w:rStyle w:val="Hyperlink"/>
          <w:sz w:val="22"/>
          <w:szCs w:val="22"/>
          <w:rPrChange w:id="75" w:author="Aris Perperoglou" w:date="2023-03-07T13:40:00Z">
            <w:rPr>
              <w:del w:id="76" w:author="Aris Perperoglou" w:date="2023-03-07T13:39:00Z"/>
            </w:rPr>
          </w:rPrChange>
        </w:rPr>
        <w:pPrChange w:id="77" w:author="Aris Perperoglou" w:date="2023-03-07T13:39:00Z">
          <w:pPr>
            <w:pStyle w:val="BodyText"/>
          </w:pPr>
        </w:pPrChange>
      </w:pPr>
      <w:del w:id="78" w:author="Aris Perperoglou" w:date="2023-03-07T13:39:00Z">
        <w:r w:rsidRPr="00FF5E36" w:rsidDel="00226357">
          <w:rPr>
            <w:rStyle w:val="Hyperlink"/>
            <w:sz w:val="22"/>
            <w:szCs w:val="22"/>
            <w:rPrChange w:id="79" w:author="Aris Perperoglou" w:date="2023-03-07T13:40:00Z">
              <w:rPr/>
            </w:rPrChange>
          </w:rPr>
          <w:delText xml:space="preserve">PS_2: </w:delText>
        </w:r>
        <w:r w:rsidRPr="00FF5E36" w:rsidDel="00226357">
          <w:rPr>
            <w:rStyle w:val="Hyperlink"/>
            <w:sz w:val="22"/>
            <w:szCs w:val="22"/>
            <w:rPrChange w:id="80" w:author="Aris Perperoglou" w:date="2023-03-07T13:40:00Z">
              <w:rPr/>
            </w:rPrChange>
          </w:rPr>
          <w:tab/>
          <w:delText xml:space="preserve">P-splines, fitted with mgcv and REML with an additional penalty on the penalty to drop the effective degrees of freedom below one. When that happens, we assume that the smooth term and the variable should be dropped from the model. </w:delText>
        </w:r>
      </w:del>
    </w:p>
    <w:p w14:paraId="4EC6CBA0" w14:textId="009D2B94" w:rsidR="00C65072" w:rsidRPr="00FF5E36" w:rsidDel="00226357" w:rsidRDefault="00695788" w:rsidP="00226357">
      <w:pPr>
        <w:pStyle w:val="FirstParagraph"/>
        <w:rPr>
          <w:del w:id="81" w:author="Aris Perperoglou" w:date="2023-03-07T13:39:00Z"/>
          <w:rStyle w:val="Hyperlink"/>
          <w:sz w:val="22"/>
          <w:szCs w:val="22"/>
          <w:rPrChange w:id="82" w:author="Aris Perperoglou" w:date="2023-03-07T13:40:00Z">
            <w:rPr>
              <w:del w:id="83" w:author="Aris Perperoglou" w:date="2023-03-07T13:39:00Z"/>
            </w:rPr>
          </w:rPrChange>
        </w:rPr>
        <w:pPrChange w:id="84" w:author="Aris Perperoglou" w:date="2023-03-07T13:39:00Z">
          <w:pPr>
            <w:pStyle w:val="BodyText"/>
          </w:pPr>
        </w:pPrChange>
      </w:pPr>
      <w:del w:id="85" w:author="Aris Perperoglou" w:date="2023-03-07T13:39:00Z">
        <w:r w:rsidRPr="00FF5E36" w:rsidDel="00226357">
          <w:rPr>
            <w:rStyle w:val="Hyperlink"/>
            <w:sz w:val="22"/>
            <w:szCs w:val="22"/>
            <w:rPrChange w:id="86" w:author="Aris Perperoglou" w:date="2023-03-07T13:40:00Z">
              <w:rPr/>
            </w:rPrChange>
          </w:rPr>
          <w:delText>NS_2: Natural splines, fitted with mgcv and REML with an additional penalty on the penalty to drop the effective degrees of freedom below one. When that happens, we assume that the smooth term and the variable should be dropped from the model.</w:delText>
        </w:r>
      </w:del>
    </w:p>
    <w:p w14:paraId="58B0DBC1" w14:textId="289D838A" w:rsidR="00695788" w:rsidRPr="00FF5E36" w:rsidDel="00226357" w:rsidRDefault="00695788" w:rsidP="00226357">
      <w:pPr>
        <w:pStyle w:val="FirstParagraph"/>
        <w:rPr>
          <w:del w:id="87" w:author="Aris Perperoglou" w:date="2023-03-07T13:39:00Z"/>
          <w:rStyle w:val="Hyperlink"/>
          <w:sz w:val="22"/>
          <w:szCs w:val="22"/>
          <w:rPrChange w:id="88" w:author="Aris Perperoglou" w:date="2023-03-07T13:40:00Z">
            <w:rPr>
              <w:del w:id="89" w:author="Aris Perperoglou" w:date="2023-03-07T13:39:00Z"/>
            </w:rPr>
          </w:rPrChange>
        </w:rPr>
        <w:pPrChange w:id="90" w:author="Aris Perperoglou" w:date="2023-03-07T13:39:00Z">
          <w:pPr>
            <w:pStyle w:val="BodyText"/>
          </w:pPr>
        </w:pPrChange>
      </w:pPr>
    </w:p>
    <w:tbl>
      <w:tblPr>
        <w:tblStyle w:val="PlainTable2"/>
        <w:tblW w:w="0" w:type="auto"/>
        <w:tblLook w:val="04A0" w:firstRow="1" w:lastRow="0" w:firstColumn="1" w:lastColumn="0" w:noHBand="0" w:noVBand="1"/>
      </w:tblPr>
      <w:tblGrid>
        <w:gridCol w:w="3182"/>
        <w:gridCol w:w="1342"/>
        <w:gridCol w:w="1371"/>
        <w:gridCol w:w="1155"/>
        <w:gridCol w:w="1155"/>
        <w:gridCol w:w="1155"/>
      </w:tblGrid>
      <w:tr w:rsidR="0047099F" w:rsidRPr="00FF5E36" w:rsidDel="00226357" w14:paraId="0C467A7D" w14:textId="6F5A84BC" w:rsidTr="00695788">
        <w:trPr>
          <w:cnfStyle w:val="100000000000" w:firstRow="1" w:lastRow="0" w:firstColumn="0" w:lastColumn="0" w:oddVBand="0" w:evenVBand="0" w:oddHBand="0" w:evenHBand="0" w:firstRowFirstColumn="0" w:firstRowLastColumn="0" w:lastRowFirstColumn="0" w:lastRowLastColumn="0"/>
          <w:del w:id="91"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2D75AF6E" w14:textId="5988423E" w:rsidR="003B4A86" w:rsidRPr="00FF5E36" w:rsidDel="00226357" w:rsidRDefault="003B4A86" w:rsidP="00226357">
            <w:pPr>
              <w:pStyle w:val="FirstParagraph"/>
              <w:rPr>
                <w:del w:id="92" w:author="Aris Perperoglou" w:date="2023-03-07T13:39:00Z"/>
                <w:rStyle w:val="Hyperlink"/>
                <w:b w:val="0"/>
                <w:bCs w:val="0"/>
                <w:sz w:val="22"/>
                <w:szCs w:val="22"/>
                <w:rPrChange w:id="93" w:author="Aris Perperoglou" w:date="2023-03-07T13:40:00Z">
                  <w:rPr>
                    <w:del w:id="94" w:author="Aris Perperoglou" w:date="2023-03-07T13:39:00Z"/>
                    <w:bCs w:val="0"/>
                    <w:sz w:val="20"/>
                    <w:szCs w:val="20"/>
                  </w:rPr>
                </w:rPrChange>
              </w:rPr>
              <w:pPrChange w:id="95" w:author="Aris Perperoglou" w:date="2023-03-07T13:39:00Z">
                <w:pPr>
                  <w:pStyle w:val="Compact"/>
                  <w:jc w:val="right"/>
                </w:pPr>
              </w:pPrChange>
            </w:pPr>
            <w:del w:id="96" w:author="Aris Perperoglou" w:date="2023-03-07T13:39:00Z">
              <w:r w:rsidRPr="00FF5E36" w:rsidDel="00226357">
                <w:rPr>
                  <w:rStyle w:val="Hyperlink"/>
                  <w:b w:val="0"/>
                  <w:bCs w:val="0"/>
                  <w:sz w:val="22"/>
                  <w:szCs w:val="22"/>
                  <w:rPrChange w:id="97" w:author="Aris Perperoglou" w:date="2023-03-07T13:40:00Z">
                    <w:rPr>
                      <w:bCs w:val="0"/>
                      <w:sz w:val="20"/>
                      <w:szCs w:val="20"/>
                    </w:rPr>
                  </w:rPrChange>
                </w:rPr>
                <w:delText>Term edf</w:delText>
              </w:r>
            </w:del>
          </w:p>
        </w:tc>
        <w:tc>
          <w:tcPr>
            <w:tcW w:w="0" w:type="auto"/>
          </w:tcPr>
          <w:p w14:paraId="16D7EB47" w14:textId="6121E5B4" w:rsidR="003B4A86" w:rsidRPr="00FF5E36" w:rsidDel="00226357" w:rsidRDefault="003B4A86" w:rsidP="00226357">
            <w:pPr>
              <w:pStyle w:val="FirstParagraph"/>
              <w:cnfStyle w:val="100000000000" w:firstRow="1" w:lastRow="0" w:firstColumn="0" w:lastColumn="0" w:oddVBand="0" w:evenVBand="0" w:oddHBand="0" w:evenHBand="0" w:firstRowFirstColumn="0" w:firstRowLastColumn="0" w:lastRowFirstColumn="0" w:lastRowLastColumn="0"/>
              <w:rPr>
                <w:del w:id="98" w:author="Aris Perperoglou" w:date="2023-03-07T13:39:00Z"/>
                <w:rStyle w:val="Hyperlink"/>
                <w:b w:val="0"/>
                <w:bCs w:val="0"/>
                <w:sz w:val="22"/>
                <w:szCs w:val="22"/>
                <w:rPrChange w:id="99" w:author="Aris Perperoglou" w:date="2023-03-07T13:40:00Z">
                  <w:rPr>
                    <w:del w:id="100" w:author="Aris Perperoglou" w:date="2023-03-07T13:39:00Z"/>
                    <w:bCs w:val="0"/>
                    <w:sz w:val="20"/>
                    <w:szCs w:val="20"/>
                  </w:rPr>
                </w:rPrChange>
              </w:rPr>
              <w:pPrChange w:id="101" w:author="Aris Perperoglou" w:date="2023-03-07T13:39:00Z">
                <w:pPr>
                  <w:pStyle w:val="Compact"/>
                  <w:jc w:val="right"/>
                  <w:cnfStyle w:val="100000000000" w:firstRow="1" w:lastRow="0" w:firstColumn="0" w:lastColumn="0" w:oddVBand="0" w:evenVBand="0" w:oddHBand="0" w:evenHBand="0" w:firstRowFirstColumn="0" w:firstRowLastColumn="0" w:lastRowFirstColumn="0" w:lastRowLastColumn="0"/>
                </w:pPr>
              </w:pPrChange>
            </w:pPr>
            <w:del w:id="102" w:author="Aris Perperoglou" w:date="2023-03-07T13:39:00Z">
              <w:r w:rsidRPr="00FF5E36" w:rsidDel="00226357">
                <w:rPr>
                  <w:rStyle w:val="Hyperlink"/>
                  <w:b w:val="0"/>
                  <w:bCs w:val="0"/>
                  <w:sz w:val="22"/>
                  <w:szCs w:val="22"/>
                  <w:rPrChange w:id="103" w:author="Aris Perperoglou" w:date="2023-03-07T13:40:00Z">
                    <w:rPr>
                      <w:bCs w:val="0"/>
                      <w:sz w:val="20"/>
                      <w:szCs w:val="20"/>
                    </w:rPr>
                  </w:rPrChange>
                </w:rPr>
                <w:delText>TPS</w:delText>
              </w:r>
            </w:del>
          </w:p>
        </w:tc>
        <w:tc>
          <w:tcPr>
            <w:tcW w:w="0" w:type="auto"/>
          </w:tcPr>
          <w:p w14:paraId="7469ADE0" w14:textId="06454058" w:rsidR="003B4A86" w:rsidRPr="00FF5E36" w:rsidDel="00226357" w:rsidRDefault="003B4A86" w:rsidP="00226357">
            <w:pPr>
              <w:pStyle w:val="FirstParagraph"/>
              <w:cnfStyle w:val="100000000000" w:firstRow="1" w:lastRow="0" w:firstColumn="0" w:lastColumn="0" w:oddVBand="0" w:evenVBand="0" w:oddHBand="0" w:evenHBand="0" w:firstRowFirstColumn="0" w:firstRowLastColumn="0" w:lastRowFirstColumn="0" w:lastRowLastColumn="0"/>
              <w:rPr>
                <w:del w:id="104" w:author="Aris Perperoglou" w:date="2023-03-07T13:39:00Z"/>
                <w:rStyle w:val="Hyperlink"/>
                <w:b w:val="0"/>
                <w:bCs w:val="0"/>
                <w:sz w:val="22"/>
                <w:szCs w:val="22"/>
                <w:rPrChange w:id="105" w:author="Aris Perperoglou" w:date="2023-03-07T13:40:00Z">
                  <w:rPr>
                    <w:del w:id="106" w:author="Aris Perperoglou" w:date="2023-03-07T13:39:00Z"/>
                    <w:bCs w:val="0"/>
                    <w:sz w:val="20"/>
                    <w:szCs w:val="20"/>
                  </w:rPr>
                </w:rPrChange>
              </w:rPr>
              <w:pPrChange w:id="107" w:author="Aris Perperoglou" w:date="2023-03-07T13:39:00Z">
                <w:pPr>
                  <w:pStyle w:val="Compact"/>
                  <w:jc w:val="right"/>
                  <w:cnfStyle w:val="100000000000" w:firstRow="1" w:lastRow="0" w:firstColumn="0" w:lastColumn="0" w:oddVBand="0" w:evenVBand="0" w:oddHBand="0" w:evenHBand="0" w:firstRowFirstColumn="0" w:firstRowLastColumn="0" w:lastRowFirstColumn="0" w:lastRowLastColumn="0"/>
                </w:pPr>
              </w:pPrChange>
            </w:pPr>
            <w:del w:id="108" w:author="Aris Perperoglou" w:date="2023-03-07T13:39:00Z">
              <w:r w:rsidRPr="00FF5E36" w:rsidDel="00226357">
                <w:rPr>
                  <w:rStyle w:val="Hyperlink"/>
                  <w:b w:val="0"/>
                  <w:bCs w:val="0"/>
                  <w:sz w:val="22"/>
                  <w:szCs w:val="22"/>
                  <w:rPrChange w:id="109" w:author="Aris Perperoglou" w:date="2023-03-07T13:40:00Z">
                    <w:rPr>
                      <w:bCs w:val="0"/>
                      <w:sz w:val="20"/>
                      <w:szCs w:val="20"/>
                    </w:rPr>
                  </w:rPrChange>
                </w:rPr>
                <w:delText>TP_1</w:delText>
              </w:r>
            </w:del>
          </w:p>
        </w:tc>
        <w:tc>
          <w:tcPr>
            <w:tcW w:w="0" w:type="auto"/>
          </w:tcPr>
          <w:p w14:paraId="1540553A" w14:textId="15F9738F" w:rsidR="003B4A86" w:rsidRPr="00FF5E36" w:rsidDel="00226357" w:rsidRDefault="003B4A86" w:rsidP="00226357">
            <w:pPr>
              <w:pStyle w:val="FirstParagraph"/>
              <w:cnfStyle w:val="100000000000" w:firstRow="1" w:lastRow="0" w:firstColumn="0" w:lastColumn="0" w:oddVBand="0" w:evenVBand="0" w:oddHBand="0" w:evenHBand="0" w:firstRowFirstColumn="0" w:firstRowLastColumn="0" w:lastRowFirstColumn="0" w:lastRowLastColumn="0"/>
              <w:rPr>
                <w:del w:id="110" w:author="Aris Perperoglou" w:date="2023-03-07T13:39:00Z"/>
                <w:rStyle w:val="Hyperlink"/>
                <w:b w:val="0"/>
                <w:bCs w:val="0"/>
                <w:sz w:val="22"/>
                <w:szCs w:val="22"/>
                <w:rPrChange w:id="111" w:author="Aris Perperoglou" w:date="2023-03-07T13:40:00Z">
                  <w:rPr>
                    <w:del w:id="112" w:author="Aris Perperoglou" w:date="2023-03-07T13:39:00Z"/>
                    <w:bCs w:val="0"/>
                    <w:sz w:val="20"/>
                    <w:szCs w:val="20"/>
                  </w:rPr>
                </w:rPrChange>
              </w:rPr>
              <w:pPrChange w:id="113" w:author="Aris Perperoglou" w:date="2023-03-07T13:39:00Z">
                <w:pPr>
                  <w:pStyle w:val="Compact"/>
                  <w:jc w:val="right"/>
                  <w:cnfStyle w:val="100000000000" w:firstRow="1" w:lastRow="0" w:firstColumn="0" w:lastColumn="0" w:oddVBand="0" w:evenVBand="0" w:oddHBand="0" w:evenHBand="0" w:firstRowFirstColumn="0" w:firstRowLastColumn="0" w:lastRowFirstColumn="0" w:lastRowLastColumn="0"/>
                </w:pPr>
              </w:pPrChange>
            </w:pPr>
            <w:del w:id="114" w:author="Aris Perperoglou" w:date="2023-03-07T13:39:00Z">
              <w:r w:rsidRPr="00FF5E36" w:rsidDel="00226357">
                <w:rPr>
                  <w:rStyle w:val="Hyperlink"/>
                  <w:b w:val="0"/>
                  <w:bCs w:val="0"/>
                  <w:sz w:val="22"/>
                  <w:szCs w:val="22"/>
                  <w:rPrChange w:id="115" w:author="Aris Perperoglou" w:date="2023-03-07T13:40:00Z">
                    <w:rPr>
                      <w:bCs w:val="0"/>
                      <w:sz w:val="20"/>
                      <w:szCs w:val="20"/>
                    </w:rPr>
                  </w:rPrChange>
                </w:rPr>
                <w:delText>TP_2</w:delText>
              </w:r>
            </w:del>
          </w:p>
        </w:tc>
        <w:tc>
          <w:tcPr>
            <w:tcW w:w="0" w:type="auto"/>
          </w:tcPr>
          <w:p w14:paraId="60124672" w14:textId="3E22FB2B" w:rsidR="003B4A86" w:rsidRPr="00FF5E36" w:rsidDel="00226357" w:rsidRDefault="003B4A86" w:rsidP="00226357">
            <w:pPr>
              <w:pStyle w:val="FirstParagraph"/>
              <w:cnfStyle w:val="100000000000" w:firstRow="1" w:lastRow="0" w:firstColumn="0" w:lastColumn="0" w:oddVBand="0" w:evenVBand="0" w:oddHBand="0" w:evenHBand="0" w:firstRowFirstColumn="0" w:firstRowLastColumn="0" w:lastRowFirstColumn="0" w:lastRowLastColumn="0"/>
              <w:rPr>
                <w:del w:id="116" w:author="Aris Perperoglou" w:date="2023-03-07T13:39:00Z"/>
                <w:rStyle w:val="Hyperlink"/>
                <w:b w:val="0"/>
                <w:bCs w:val="0"/>
                <w:sz w:val="22"/>
                <w:szCs w:val="22"/>
                <w:rPrChange w:id="117" w:author="Aris Perperoglou" w:date="2023-03-07T13:40:00Z">
                  <w:rPr>
                    <w:del w:id="118" w:author="Aris Perperoglou" w:date="2023-03-07T13:39:00Z"/>
                    <w:bCs w:val="0"/>
                    <w:sz w:val="20"/>
                    <w:szCs w:val="20"/>
                  </w:rPr>
                </w:rPrChange>
              </w:rPr>
              <w:pPrChange w:id="119" w:author="Aris Perperoglou" w:date="2023-03-07T13:39:00Z">
                <w:pPr>
                  <w:pStyle w:val="Compact"/>
                  <w:jc w:val="right"/>
                  <w:cnfStyle w:val="100000000000" w:firstRow="1" w:lastRow="0" w:firstColumn="0" w:lastColumn="0" w:oddVBand="0" w:evenVBand="0" w:oddHBand="0" w:evenHBand="0" w:firstRowFirstColumn="0" w:firstRowLastColumn="0" w:lastRowFirstColumn="0" w:lastRowLastColumn="0"/>
                </w:pPr>
              </w:pPrChange>
            </w:pPr>
            <w:del w:id="120" w:author="Aris Perperoglou" w:date="2023-03-07T13:39:00Z">
              <w:r w:rsidRPr="00FF5E36" w:rsidDel="00226357">
                <w:rPr>
                  <w:rStyle w:val="Hyperlink"/>
                  <w:b w:val="0"/>
                  <w:bCs w:val="0"/>
                  <w:sz w:val="22"/>
                  <w:szCs w:val="22"/>
                  <w:rPrChange w:id="121" w:author="Aris Perperoglou" w:date="2023-03-07T13:40:00Z">
                    <w:rPr>
                      <w:bCs w:val="0"/>
                      <w:sz w:val="20"/>
                      <w:szCs w:val="20"/>
                    </w:rPr>
                  </w:rPrChange>
                </w:rPr>
                <w:delText>PS_2</w:delText>
              </w:r>
            </w:del>
          </w:p>
        </w:tc>
        <w:tc>
          <w:tcPr>
            <w:tcW w:w="0" w:type="auto"/>
          </w:tcPr>
          <w:p w14:paraId="38255BFB" w14:textId="2F4B1B13" w:rsidR="003B4A86" w:rsidRPr="00FF5E36" w:rsidDel="00226357" w:rsidRDefault="003B4A86" w:rsidP="00226357">
            <w:pPr>
              <w:pStyle w:val="FirstParagraph"/>
              <w:cnfStyle w:val="100000000000" w:firstRow="1" w:lastRow="0" w:firstColumn="0" w:lastColumn="0" w:oddVBand="0" w:evenVBand="0" w:oddHBand="0" w:evenHBand="0" w:firstRowFirstColumn="0" w:firstRowLastColumn="0" w:lastRowFirstColumn="0" w:lastRowLastColumn="0"/>
              <w:rPr>
                <w:del w:id="122" w:author="Aris Perperoglou" w:date="2023-03-07T13:39:00Z"/>
                <w:rStyle w:val="Hyperlink"/>
                <w:b w:val="0"/>
                <w:bCs w:val="0"/>
                <w:sz w:val="22"/>
                <w:szCs w:val="22"/>
                <w:rPrChange w:id="123" w:author="Aris Perperoglou" w:date="2023-03-07T13:40:00Z">
                  <w:rPr>
                    <w:del w:id="124" w:author="Aris Perperoglou" w:date="2023-03-07T13:39:00Z"/>
                    <w:bCs w:val="0"/>
                    <w:sz w:val="20"/>
                    <w:szCs w:val="20"/>
                  </w:rPr>
                </w:rPrChange>
              </w:rPr>
              <w:pPrChange w:id="125" w:author="Aris Perperoglou" w:date="2023-03-07T13:39:00Z">
                <w:pPr>
                  <w:pStyle w:val="Compact"/>
                  <w:jc w:val="right"/>
                  <w:cnfStyle w:val="100000000000" w:firstRow="1" w:lastRow="0" w:firstColumn="0" w:lastColumn="0" w:oddVBand="0" w:evenVBand="0" w:oddHBand="0" w:evenHBand="0" w:firstRowFirstColumn="0" w:firstRowLastColumn="0" w:lastRowFirstColumn="0" w:lastRowLastColumn="0"/>
                </w:pPr>
              </w:pPrChange>
            </w:pPr>
            <w:del w:id="126" w:author="Aris Perperoglou" w:date="2023-03-07T13:39:00Z">
              <w:r w:rsidRPr="00FF5E36" w:rsidDel="00226357">
                <w:rPr>
                  <w:rStyle w:val="Hyperlink"/>
                  <w:b w:val="0"/>
                  <w:bCs w:val="0"/>
                  <w:sz w:val="22"/>
                  <w:szCs w:val="22"/>
                  <w:rPrChange w:id="127" w:author="Aris Perperoglou" w:date="2023-03-07T13:40:00Z">
                    <w:rPr>
                      <w:bCs w:val="0"/>
                      <w:sz w:val="20"/>
                      <w:szCs w:val="20"/>
                    </w:rPr>
                  </w:rPrChange>
                </w:rPr>
                <w:delText>NS_2</w:delText>
              </w:r>
            </w:del>
          </w:p>
        </w:tc>
      </w:tr>
      <w:tr w:rsidR="0047099F" w:rsidRPr="0047099F" w:rsidDel="00226357" w14:paraId="5EED69A1" w14:textId="7B5741CB" w:rsidTr="00695788">
        <w:trPr>
          <w:cnfStyle w:val="000000100000" w:firstRow="0" w:lastRow="0" w:firstColumn="0" w:lastColumn="0" w:oddVBand="0" w:evenVBand="0" w:oddHBand="1" w:evenHBand="0" w:firstRowFirstColumn="0" w:firstRowLastColumn="0" w:lastRowFirstColumn="0" w:lastRowLastColumn="0"/>
          <w:trHeight w:val="519"/>
          <w:del w:id="128"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06D5B9C6" w14:textId="7EA32285" w:rsidR="003B4A86" w:rsidRPr="0047099F" w:rsidDel="00226357" w:rsidRDefault="003B4A86" w:rsidP="00226357">
            <w:pPr>
              <w:pStyle w:val="FirstParagraph"/>
              <w:rPr>
                <w:del w:id="129" w:author="Aris Perperoglou" w:date="2023-03-07T13:39:00Z"/>
                <w:bCs w:val="0"/>
                <w:sz w:val="22"/>
                <w:szCs w:val="22"/>
              </w:rPr>
              <w:pPrChange w:id="130" w:author="Aris Perperoglou" w:date="2023-03-07T13:39:00Z">
                <w:pPr>
                  <w:pStyle w:val="Compact"/>
                  <w:jc w:val="right"/>
                </w:pPr>
              </w:pPrChange>
            </w:pPr>
          </w:p>
        </w:tc>
        <w:tc>
          <w:tcPr>
            <w:tcW w:w="0" w:type="auto"/>
          </w:tcPr>
          <w:p w14:paraId="5044826C" w14:textId="13DA7C3E"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31" w:author="Aris Perperoglou" w:date="2023-03-07T13:39:00Z"/>
                <w:bCs/>
                <w:sz w:val="22"/>
                <w:szCs w:val="22"/>
              </w:rPr>
              <w:pPrChange w:id="132"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33" w:author="Aris Perperoglou" w:date="2023-03-07T13:39:00Z">
              <w:r w:rsidRPr="0047099F" w:rsidDel="00226357">
                <w:rPr>
                  <w:bCs/>
                  <w:sz w:val="22"/>
                  <w:szCs w:val="22"/>
                </w:rPr>
                <w:delText>No var selection</w:delText>
              </w:r>
            </w:del>
          </w:p>
        </w:tc>
        <w:tc>
          <w:tcPr>
            <w:tcW w:w="0" w:type="auto"/>
          </w:tcPr>
          <w:p w14:paraId="6F4C4A7D" w14:textId="1D6B1876"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34" w:author="Aris Perperoglou" w:date="2023-03-07T13:39:00Z"/>
                <w:bCs/>
                <w:sz w:val="22"/>
                <w:szCs w:val="22"/>
              </w:rPr>
              <w:pPrChange w:id="135"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36" w:author="Aris Perperoglou" w:date="2023-03-07T13:39:00Z">
              <w:r w:rsidRPr="0047099F" w:rsidDel="00226357">
                <w:rPr>
                  <w:bCs/>
                  <w:sz w:val="22"/>
                  <w:szCs w:val="22"/>
                </w:rPr>
                <w:delText>Modified penalty</w:delText>
              </w:r>
            </w:del>
          </w:p>
        </w:tc>
        <w:tc>
          <w:tcPr>
            <w:tcW w:w="0" w:type="auto"/>
          </w:tcPr>
          <w:p w14:paraId="5CD294C5" w14:textId="0946D61A"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37" w:author="Aris Perperoglou" w:date="2023-03-07T13:39:00Z"/>
                <w:bCs/>
                <w:sz w:val="22"/>
                <w:szCs w:val="22"/>
              </w:rPr>
              <w:pPrChange w:id="138"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39" w:author="Aris Perperoglou" w:date="2023-03-07T13:39:00Z">
              <w:r w:rsidRPr="0047099F" w:rsidDel="00226357">
                <w:rPr>
                  <w:bCs/>
                  <w:sz w:val="22"/>
                  <w:szCs w:val="22"/>
                </w:rPr>
                <w:delText>Extra penalty</w:delText>
              </w:r>
            </w:del>
          </w:p>
        </w:tc>
        <w:tc>
          <w:tcPr>
            <w:tcW w:w="0" w:type="auto"/>
          </w:tcPr>
          <w:p w14:paraId="15A2310C" w14:textId="258E8B78"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40" w:author="Aris Perperoglou" w:date="2023-03-07T13:39:00Z"/>
                <w:bCs/>
                <w:sz w:val="22"/>
                <w:szCs w:val="22"/>
              </w:rPr>
              <w:pPrChange w:id="141"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42" w:author="Aris Perperoglou" w:date="2023-03-07T13:39:00Z">
              <w:r w:rsidRPr="0047099F" w:rsidDel="00226357">
                <w:rPr>
                  <w:bCs/>
                  <w:sz w:val="22"/>
                  <w:szCs w:val="22"/>
                </w:rPr>
                <w:delText>Extra penalty</w:delText>
              </w:r>
            </w:del>
          </w:p>
        </w:tc>
        <w:tc>
          <w:tcPr>
            <w:tcW w:w="0" w:type="auto"/>
          </w:tcPr>
          <w:p w14:paraId="0A4046EB" w14:textId="73E6E11E"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43" w:author="Aris Perperoglou" w:date="2023-03-07T13:39:00Z"/>
                <w:bCs/>
                <w:sz w:val="22"/>
                <w:szCs w:val="22"/>
              </w:rPr>
              <w:pPrChange w:id="144"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45" w:author="Aris Perperoglou" w:date="2023-03-07T13:39:00Z">
              <w:r w:rsidRPr="0047099F" w:rsidDel="00226357">
                <w:rPr>
                  <w:bCs/>
                  <w:sz w:val="22"/>
                  <w:szCs w:val="22"/>
                </w:rPr>
                <w:delText>Extra penalty</w:delText>
              </w:r>
            </w:del>
          </w:p>
        </w:tc>
      </w:tr>
      <w:tr w:rsidR="0047099F" w:rsidRPr="0047099F" w:rsidDel="00226357" w14:paraId="3D0ABCFB" w14:textId="7C4005BE" w:rsidTr="00695788">
        <w:trPr>
          <w:del w:id="146"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54FA3189" w14:textId="2B023EED" w:rsidR="003B4A86" w:rsidRPr="0047099F" w:rsidDel="00226357" w:rsidRDefault="003B4A86" w:rsidP="00226357">
            <w:pPr>
              <w:pStyle w:val="FirstParagraph"/>
              <w:rPr>
                <w:del w:id="147" w:author="Aris Perperoglou" w:date="2023-03-07T13:39:00Z"/>
                <w:bCs w:val="0"/>
                <w:sz w:val="22"/>
                <w:szCs w:val="22"/>
              </w:rPr>
              <w:pPrChange w:id="148" w:author="Aris Perperoglou" w:date="2023-03-07T13:39:00Z">
                <w:pPr>
                  <w:pStyle w:val="Compact"/>
                  <w:jc w:val="right"/>
                </w:pPr>
              </w:pPrChange>
            </w:pPr>
            <w:del w:id="149" w:author="Aris Perperoglou" w:date="2023-03-07T13:39:00Z">
              <w:r w:rsidRPr="0047099F" w:rsidDel="00226357">
                <w:rPr>
                  <w:bCs w:val="0"/>
                  <w:sz w:val="22"/>
                  <w:szCs w:val="22"/>
                </w:rPr>
                <w:delText>s(Pregnancies)</w:delText>
              </w:r>
            </w:del>
          </w:p>
        </w:tc>
        <w:tc>
          <w:tcPr>
            <w:tcW w:w="0" w:type="auto"/>
          </w:tcPr>
          <w:p w14:paraId="1D4B2BC4" w14:textId="554D800F"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50" w:author="Aris Perperoglou" w:date="2023-03-07T13:39:00Z"/>
                <w:bCs/>
                <w:sz w:val="22"/>
                <w:szCs w:val="22"/>
              </w:rPr>
              <w:pPrChange w:id="151"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52" w:author="Aris Perperoglou" w:date="2023-03-07T13:39:00Z">
              <w:r w:rsidRPr="0047099F" w:rsidDel="00226357">
                <w:rPr>
                  <w:bCs/>
                  <w:sz w:val="22"/>
                  <w:szCs w:val="22"/>
                </w:rPr>
                <w:delText>1.00</w:delText>
              </w:r>
            </w:del>
          </w:p>
        </w:tc>
        <w:tc>
          <w:tcPr>
            <w:tcW w:w="0" w:type="auto"/>
          </w:tcPr>
          <w:p w14:paraId="67DAAD42" w14:textId="62DF2CCC"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53" w:author="Aris Perperoglou" w:date="2023-03-07T13:39:00Z"/>
                <w:bCs/>
                <w:sz w:val="22"/>
                <w:szCs w:val="22"/>
              </w:rPr>
              <w:pPrChange w:id="154"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55" w:author="Aris Perperoglou" w:date="2023-03-07T13:39:00Z">
              <w:r w:rsidRPr="0047099F" w:rsidDel="00226357">
                <w:rPr>
                  <w:bCs/>
                  <w:sz w:val="22"/>
                  <w:szCs w:val="22"/>
                </w:rPr>
                <w:delText>0.61</w:delText>
              </w:r>
            </w:del>
          </w:p>
        </w:tc>
        <w:tc>
          <w:tcPr>
            <w:tcW w:w="0" w:type="auto"/>
          </w:tcPr>
          <w:p w14:paraId="4B359983" w14:textId="2760267D"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56" w:author="Aris Perperoglou" w:date="2023-03-07T13:39:00Z"/>
                <w:bCs/>
                <w:sz w:val="22"/>
                <w:szCs w:val="22"/>
              </w:rPr>
              <w:pPrChange w:id="157"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58" w:author="Aris Perperoglou" w:date="2023-03-07T13:39:00Z">
              <w:r w:rsidRPr="0047099F" w:rsidDel="00226357">
                <w:rPr>
                  <w:bCs/>
                  <w:sz w:val="22"/>
                  <w:szCs w:val="22"/>
                </w:rPr>
                <w:delText>0.57</w:delText>
              </w:r>
            </w:del>
          </w:p>
        </w:tc>
        <w:tc>
          <w:tcPr>
            <w:tcW w:w="0" w:type="auto"/>
          </w:tcPr>
          <w:p w14:paraId="624F1CF1" w14:textId="665EBE3D"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59" w:author="Aris Perperoglou" w:date="2023-03-07T13:39:00Z"/>
                <w:bCs/>
                <w:sz w:val="22"/>
                <w:szCs w:val="22"/>
              </w:rPr>
              <w:pPrChange w:id="160"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61" w:author="Aris Perperoglou" w:date="2023-03-07T13:39:00Z">
              <w:r w:rsidRPr="0047099F" w:rsidDel="00226357">
                <w:rPr>
                  <w:bCs/>
                  <w:sz w:val="22"/>
                  <w:szCs w:val="22"/>
                </w:rPr>
                <w:delText>0.525</w:delText>
              </w:r>
            </w:del>
          </w:p>
        </w:tc>
        <w:tc>
          <w:tcPr>
            <w:tcW w:w="0" w:type="auto"/>
          </w:tcPr>
          <w:p w14:paraId="1016280A" w14:textId="4DCE3E7C"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62" w:author="Aris Perperoglou" w:date="2023-03-07T13:39:00Z"/>
                <w:bCs/>
                <w:sz w:val="22"/>
                <w:szCs w:val="22"/>
              </w:rPr>
              <w:pPrChange w:id="163"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64" w:author="Aris Perperoglou" w:date="2023-03-07T13:39:00Z">
              <w:r w:rsidRPr="0047099F" w:rsidDel="00226357">
                <w:rPr>
                  <w:bCs/>
                  <w:sz w:val="22"/>
                  <w:szCs w:val="22"/>
                </w:rPr>
                <w:delText>0.62</w:delText>
              </w:r>
            </w:del>
          </w:p>
        </w:tc>
      </w:tr>
      <w:tr w:rsidR="0047099F" w:rsidRPr="0047099F" w:rsidDel="00226357" w14:paraId="0A19EDA8" w14:textId="33E9E0A7" w:rsidTr="00695788">
        <w:trPr>
          <w:cnfStyle w:val="000000100000" w:firstRow="0" w:lastRow="0" w:firstColumn="0" w:lastColumn="0" w:oddVBand="0" w:evenVBand="0" w:oddHBand="1" w:evenHBand="0" w:firstRowFirstColumn="0" w:firstRowLastColumn="0" w:lastRowFirstColumn="0" w:lastRowLastColumn="0"/>
          <w:del w:id="165"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6000CF9C" w14:textId="2C177B94" w:rsidR="003B4A86" w:rsidRPr="0047099F" w:rsidDel="00226357" w:rsidRDefault="003B4A86" w:rsidP="00226357">
            <w:pPr>
              <w:pStyle w:val="FirstParagraph"/>
              <w:rPr>
                <w:del w:id="166" w:author="Aris Perperoglou" w:date="2023-03-07T13:39:00Z"/>
                <w:bCs w:val="0"/>
                <w:sz w:val="22"/>
                <w:szCs w:val="22"/>
              </w:rPr>
              <w:pPrChange w:id="167" w:author="Aris Perperoglou" w:date="2023-03-07T13:39:00Z">
                <w:pPr>
                  <w:pStyle w:val="Compact"/>
                  <w:jc w:val="right"/>
                </w:pPr>
              </w:pPrChange>
            </w:pPr>
            <w:del w:id="168" w:author="Aris Perperoglou" w:date="2023-03-07T13:39:00Z">
              <w:r w:rsidRPr="0047099F" w:rsidDel="00226357">
                <w:rPr>
                  <w:bCs w:val="0"/>
                  <w:sz w:val="22"/>
                  <w:szCs w:val="22"/>
                </w:rPr>
                <w:delText>s(Glucose)</w:delText>
              </w:r>
            </w:del>
          </w:p>
        </w:tc>
        <w:tc>
          <w:tcPr>
            <w:tcW w:w="0" w:type="auto"/>
          </w:tcPr>
          <w:p w14:paraId="1A297921" w14:textId="639644EF"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69" w:author="Aris Perperoglou" w:date="2023-03-07T13:39:00Z"/>
                <w:bCs/>
                <w:sz w:val="22"/>
                <w:szCs w:val="22"/>
              </w:rPr>
              <w:pPrChange w:id="170"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71" w:author="Aris Perperoglou" w:date="2023-03-07T13:39:00Z">
              <w:r w:rsidRPr="0047099F" w:rsidDel="00226357">
                <w:rPr>
                  <w:bCs/>
                  <w:sz w:val="22"/>
                  <w:szCs w:val="22"/>
                </w:rPr>
                <w:delText>1.00</w:delText>
              </w:r>
            </w:del>
          </w:p>
        </w:tc>
        <w:tc>
          <w:tcPr>
            <w:tcW w:w="0" w:type="auto"/>
          </w:tcPr>
          <w:p w14:paraId="44189837" w14:textId="16D71C8A"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72" w:author="Aris Perperoglou" w:date="2023-03-07T13:39:00Z"/>
                <w:bCs/>
                <w:sz w:val="22"/>
                <w:szCs w:val="22"/>
              </w:rPr>
              <w:pPrChange w:id="173"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74" w:author="Aris Perperoglou" w:date="2023-03-07T13:39:00Z">
              <w:r w:rsidRPr="0047099F" w:rsidDel="00226357">
                <w:rPr>
                  <w:bCs/>
                  <w:sz w:val="22"/>
                  <w:szCs w:val="22"/>
                </w:rPr>
                <w:delText>1.28</w:delText>
              </w:r>
            </w:del>
          </w:p>
        </w:tc>
        <w:tc>
          <w:tcPr>
            <w:tcW w:w="0" w:type="auto"/>
          </w:tcPr>
          <w:p w14:paraId="7E945CC7" w14:textId="0D8907DB"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75" w:author="Aris Perperoglou" w:date="2023-03-07T13:39:00Z"/>
                <w:bCs/>
                <w:sz w:val="22"/>
                <w:szCs w:val="22"/>
              </w:rPr>
              <w:pPrChange w:id="176"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77" w:author="Aris Perperoglou" w:date="2023-03-07T13:39:00Z">
              <w:r w:rsidRPr="0047099F" w:rsidDel="00226357">
                <w:rPr>
                  <w:bCs/>
                  <w:sz w:val="22"/>
                  <w:szCs w:val="22"/>
                </w:rPr>
                <w:delText>0.99</w:delText>
              </w:r>
            </w:del>
          </w:p>
        </w:tc>
        <w:tc>
          <w:tcPr>
            <w:tcW w:w="0" w:type="auto"/>
          </w:tcPr>
          <w:p w14:paraId="1CB84697" w14:textId="4098551F"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78" w:author="Aris Perperoglou" w:date="2023-03-07T13:39:00Z"/>
                <w:bCs/>
                <w:sz w:val="22"/>
                <w:szCs w:val="22"/>
              </w:rPr>
              <w:pPrChange w:id="179"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80" w:author="Aris Perperoglou" w:date="2023-03-07T13:39:00Z">
              <w:r w:rsidRPr="0047099F" w:rsidDel="00226357">
                <w:rPr>
                  <w:bCs/>
                  <w:sz w:val="22"/>
                  <w:szCs w:val="22"/>
                </w:rPr>
                <w:delText>0.99</w:delText>
              </w:r>
            </w:del>
          </w:p>
        </w:tc>
        <w:tc>
          <w:tcPr>
            <w:tcW w:w="0" w:type="auto"/>
          </w:tcPr>
          <w:p w14:paraId="6478D1EA" w14:textId="2384ACE7"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181" w:author="Aris Perperoglou" w:date="2023-03-07T13:39:00Z"/>
                <w:bCs/>
                <w:sz w:val="22"/>
                <w:szCs w:val="22"/>
              </w:rPr>
              <w:pPrChange w:id="182"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183" w:author="Aris Perperoglou" w:date="2023-03-07T13:39:00Z">
              <w:r w:rsidRPr="0047099F" w:rsidDel="00226357">
                <w:rPr>
                  <w:bCs/>
                  <w:sz w:val="22"/>
                  <w:szCs w:val="22"/>
                </w:rPr>
                <w:delText>2.16</w:delText>
              </w:r>
            </w:del>
          </w:p>
        </w:tc>
      </w:tr>
      <w:tr w:rsidR="0047099F" w:rsidRPr="0047099F" w:rsidDel="00226357" w14:paraId="2B48BA09" w14:textId="4656A9F8" w:rsidTr="00695788">
        <w:trPr>
          <w:del w:id="184"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1FBEEBDF" w14:textId="2115B014" w:rsidR="003B4A86" w:rsidRPr="0047099F" w:rsidDel="00226357" w:rsidRDefault="003B4A86" w:rsidP="00226357">
            <w:pPr>
              <w:pStyle w:val="FirstParagraph"/>
              <w:rPr>
                <w:del w:id="185" w:author="Aris Perperoglou" w:date="2023-03-07T13:39:00Z"/>
                <w:bCs w:val="0"/>
                <w:sz w:val="22"/>
                <w:szCs w:val="22"/>
              </w:rPr>
              <w:pPrChange w:id="186" w:author="Aris Perperoglou" w:date="2023-03-07T13:39:00Z">
                <w:pPr>
                  <w:pStyle w:val="Compact"/>
                  <w:jc w:val="right"/>
                </w:pPr>
              </w:pPrChange>
            </w:pPr>
            <w:del w:id="187" w:author="Aris Perperoglou" w:date="2023-03-07T13:39:00Z">
              <w:r w:rsidRPr="0047099F" w:rsidDel="00226357">
                <w:rPr>
                  <w:bCs w:val="0"/>
                  <w:sz w:val="22"/>
                  <w:szCs w:val="22"/>
                </w:rPr>
                <w:delText>s(BloodPressure)</w:delText>
              </w:r>
            </w:del>
          </w:p>
        </w:tc>
        <w:tc>
          <w:tcPr>
            <w:tcW w:w="0" w:type="auto"/>
          </w:tcPr>
          <w:p w14:paraId="7A6B996F" w14:textId="1270D6FD"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88" w:author="Aris Perperoglou" w:date="2023-03-07T13:39:00Z"/>
                <w:bCs/>
                <w:sz w:val="22"/>
                <w:szCs w:val="22"/>
              </w:rPr>
              <w:pPrChange w:id="189"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90" w:author="Aris Perperoglou" w:date="2023-03-07T13:39:00Z">
              <w:r w:rsidRPr="0047099F" w:rsidDel="00226357">
                <w:rPr>
                  <w:bCs/>
                  <w:sz w:val="22"/>
                  <w:szCs w:val="22"/>
                </w:rPr>
                <w:delText>1.00</w:delText>
              </w:r>
            </w:del>
          </w:p>
        </w:tc>
        <w:tc>
          <w:tcPr>
            <w:tcW w:w="0" w:type="auto"/>
          </w:tcPr>
          <w:p w14:paraId="0CEA25D9" w14:textId="75D80ECD"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91" w:author="Aris Perperoglou" w:date="2023-03-07T13:39:00Z"/>
                <w:bCs/>
                <w:sz w:val="22"/>
                <w:szCs w:val="22"/>
              </w:rPr>
              <w:pPrChange w:id="192"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93" w:author="Aris Perperoglou" w:date="2023-03-07T13:39:00Z">
              <w:r w:rsidRPr="0047099F" w:rsidDel="00226357">
                <w:rPr>
                  <w:bCs/>
                  <w:sz w:val="22"/>
                  <w:szCs w:val="22"/>
                </w:rPr>
                <w:delText>0.01</w:delText>
              </w:r>
            </w:del>
          </w:p>
        </w:tc>
        <w:tc>
          <w:tcPr>
            <w:tcW w:w="0" w:type="auto"/>
          </w:tcPr>
          <w:p w14:paraId="0DBAA650" w14:textId="71C1DB0F"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94" w:author="Aris Perperoglou" w:date="2023-03-07T13:39:00Z"/>
                <w:bCs/>
                <w:sz w:val="22"/>
                <w:szCs w:val="22"/>
              </w:rPr>
              <w:pPrChange w:id="195"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96" w:author="Aris Perperoglou" w:date="2023-03-07T13:39:00Z">
              <w:r w:rsidRPr="0047099F" w:rsidDel="00226357">
                <w:rPr>
                  <w:bCs/>
                  <w:sz w:val="22"/>
                  <w:szCs w:val="22"/>
                </w:rPr>
                <w:delText>0.10</w:delText>
              </w:r>
            </w:del>
          </w:p>
        </w:tc>
        <w:tc>
          <w:tcPr>
            <w:tcW w:w="0" w:type="auto"/>
          </w:tcPr>
          <w:p w14:paraId="4C8B128B" w14:textId="054D0CAE"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197" w:author="Aris Perperoglou" w:date="2023-03-07T13:39:00Z"/>
                <w:bCs/>
                <w:sz w:val="22"/>
                <w:szCs w:val="22"/>
              </w:rPr>
              <w:pPrChange w:id="198"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199" w:author="Aris Perperoglou" w:date="2023-03-07T13:39:00Z">
              <w:r w:rsidRPr="0047099F" w:rsidDel="00226357">
                <w:rPr>
                  <w:bCs/>
                  <w:sz w:val="22"/>
                  <w:szCs w:val="22"/>
                </w:rPr>
                <w:delText>0.07</w:delText>
              </w:r>
            </w:del>
          </w:p>
        </w:tc>
        <w:tc>
          <w:tcPr>
            <w:tcW w:w="0" w:type="auto"/>
          </w:tcPr>
          <w:p w14:paraId="0E534347" w14:textId="3ABED74E"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00" w:author="Aris Perperoglou" w:date="2023-03-07T13:39:00Z"/>
                <w:bCs/>
                <w:sz w:val="22"/>
                <w:szCs w:val="22"/>
              </w:rPr>
              <w:pPrChange w:id="201"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02" w:author="Aris Perperoglou" w:date="2023-03-07T13:39:00Z">
              <w:r w:rsidRPr="0047099F" w:rsidDel="00226357">
                <w:rPr>
                  <w:bCs/>
                  <w:sz w:val="22"/>
                  <w:szCs w:val="22"/>
                </w:rPr>
                <w:delText>0.09</w:delText>
              </w:r>
            </w:del>
          </w:p>
        </w:tc>
      </w:tr>
      <w:tr w:rsidR="0047099F" w:rsidRPr="0047099F" w:rsidDel="00226357" w14:paraId="10172133" w14:textId="406B0246" w:rsidTr="00695788">
        <w:trPr>
          <w:cnfStyle w:val="000000100000" w:firstRow="0" w:lastRow="0" w:firstColumn="0" w:lastColumn="0" w:oddVBand="0" w:evenVBand="0" w:oddHBand="1" w:evenHBand="0" w:firstRowFirstColumn="0" w:firstRowLastColumn="0" w:lastRowFirstColumn="0" w:lastRowLastColumn="0"/>
          <w:del w:id="203"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2015AA70" w14:textId="36FBEF36" w:rsidR="003B4A86" w:rsidRPr="0047099F" w:rsidDel="00226357" w:rsidRDefault="003B4A86" w:rsidP="00226357">
            <w:pPr>
              <w:pStyle w:val="FirstParagraph"/>
              <w:rPr>
                <w:del w:id="204" w:author="Aris Perperoglou" w:date="2023-03-07T13:39:00Z"/>
                <w:bCs w:val="0"/>
                <w:sz w:val="22"/>
                <w:szCs w:val="22"/>
              </w:rPr>
              <w:pPrChange w:id="205" w:author="Aris Perperoglou" w:date="2023-03-07T13:39:00Z">
                <w:pPr>
                  <w:pStyle w:val="Compact"/>
                  <w:jc w:val="right"/>
                </w:pPr>
              </w:pPrChange>
            </w:pPr>
            <w:del w:id="206" w:author="Aris Perperoglou" w:date="2023-03-07T13:39:00Z">
              <w:r w:rsidRPr="0047099F" w:rsidDel="00226357">
                <w:rPr>
                  <w:bCs w:val="0"/>
                  <w:sz w:val="22"/>
                  <w:szCs w:val="22"/>
                </w:rPr>
                <w:delText>s(SkinThickness)</w:delText>
              </w:r>
            </w:del>
          </w:p>
        </w:tc>
        <w:tc>
          <w:tcPr>
            <w:tcW w:w="0" w:type="auto"/>
          </w:tcPr>
          <w:p w14:paraId="7A3842E1" w14:textId="05DC1B0E"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07" w:author="Aris Perperoglou" w:date="2023-03-07T13:39:00Z"/>
                <w:bCs/>
                <w:sz w:val="22"/>
                <w:szCs w:val="22"/>
              </w:rPr>
              <w:pPrChange w:id="208"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09" w:author="Aris Perperoglou" w:date="2023-03-07T13:39:00Z">
              <w:r w:rsidRPr="0047099F" w:rsidDel="00226357">
                <w:rPr>
                  <w:bCs/>
                  <w:sz w:val="22"/>
                  <w:szCs w:val="22"/>
                </w:rPr>
                <w:delText>1.00</w:delText>
              </w:r>
            </w:del>
          </w:p>
        </w:tc>
        <w:tc>
          <w:tcPr>
            <w:tcW w:w="0" w:type="auto"/>
          </w:tcPr>
          <w:p w14:paraId="5B6ABAC8" w14:textId="6211A365"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10" w:author="Aris Perperoglou" w:date="2023-03-07T13:39:00Z"/>
                <w:bCs/>
                <w:sz w:val="22"/>
                <w:szCs w:val="22"/>
              </w:rPr>
              <w:pPrChange w:id="211"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12" w:author="Aris Perperoglou" w:date="2023-03-07T13:39:00Z">
              <w:r w:rsidRPr="0047099F" w:rsidDel="00226357">
                <w:rPr>
                  <w:bCs/>
                  <w:sz w:val="22"/>
                  <w:szCs w:val="22"/>
                </w:rPr>
                <w:delText>0.00</w:delText>
              </w:r>
            </w:del>
          </w:p>
        </w:tc>
        <w:tc>
          <w:tcPr>
            <w:tcW w:w="0" w:type="auto"/>
          </w:tcPr>
          <w:p w14:paraId="288C6D0A" w14:textId="401160FD"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13" w:author="Aris Perperoglou" w:date="2023-03-07T13:39:00Z"/>
                <w:bCs/>
                <w:sz w:val="22"/>
                <w:szCs w:val="22"/>
              </w:rPr>
              <w:pPrChange w:id="214"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15" w:author="Aris Perperoglou" w:date="2023-03-07T13:39:00Z">
              <w:r w:rsidRPr="0047099F" w:rsidDel="00226357">
                <w:rPr>
                  <w:bCs/>
                  <w:sz w:val="22"/>
                  <w:szCs w:val="22"/>
                </w:rPr>
                <w:delText>0.00</w:delText>
              </w:r>
            </w:del>
          </w:p>
        </w:tc>
        <w:tc>
          <w:tcPr>
            <w:tcW w:w="0" w:type="auto"/>
          </w:tcPr>
          <w:p w14:paraId="2E3FDF11" w14:textId="47EB4498"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16" w:author="Aris Perperoglou" w:date="2023-03-07T13:39:00Z"/>
                <w:bCs/>
                <w:sz w:val="22"/>
                <w:szCs w:val="22"/>
              </w:rPr>
              <w:pPrChange w:id="217"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18" w:author="Aris Perperoglou" w:date="2023-03-07T13:39:00Z">
              <w:r w:rsidRPr="0047099F" w:rsidDel="00226357">
                <w:rPr>
                  <w:bCs/>
                  <w:sz w:val="22"/>
                  <w:szCs w:val="22"/>
                </w:rPr>
                <w:delText>0.00</w:delText>
              </w:r>
            </w:del>
          </w:p>
        </w:tc>
        <w:tc>
          <w:tcPr>
            <w:tcW w:w="0" w:type="auto"/>
          </w:tcPr>
          <w:p w14:paraId="635D5F1F" w14:textId="24D5FD81"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19" w:author="Aris Perperoglou" w:date="2023-03-07T13:39:00Z"/>
                <w:bCs/>
                <w:sz w:val="22"/>
                <w:szCs w:val="22"/>
              </w:rPr>
              <w:pPrChange w:id="220"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21" w:author="Aris Perperoglou" w:date="2023-03-07T13:39:00Z">
              <w:r w:rsidRPr="0047099F" w:rsidDel="00226357">
                <w:rPr>
                  <w:bCs/>
                  <w:sz w:val="22"/>
                  <w:szCs w:val="22"/>
                </w:rPr>
                <w:delText>0.00</w:delText>
              </w:r>
            </w:del>
          </w:p>
        </w:tc>
      </w:tr>
      <w:tr w:rsidR="0047099F" w:rsidRPr="0047099F" w:rsidDel="00226357" w14:paraId="076F8669" w14:textId="6D518528" w:rsidTr="00695788">
        <w:trPr>
          <w:del w:id="222"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62615B72" w14:textId="7B0BC078" w:rsidR="003B4A86" w:rsidRPr="0047099F" w:rsidDel="00226357" w:rsidRDefault="003B4A86" w:rsidP="00226357">
            <w:pPr>
              <w:pStyle w:val="FirstParagraph"/>
              <w:rPr>
                <w:del w:id="223" w:author="Aris Perperoglou" w:date="2023-03-07T13:39:00Z"/>
                <w:bCs w:val="0"/>
                <w:sz w:val="22"/>
                <w:szCs w:val="22"/>
              </w:rPr>
              <w:pPrChange w:id="224" w:author="Aris Perperoglou" w:date="2023-03-07T13:39:00Z">
                <w:pPr>
                  <w:pStyle w:val="Compact"/>
                  <w:jc w:val="right"/>
                </w:pPr>
              </w:pPrChange>
            </w:pPr>
            <w:del w:id="225" w:author="Aris Perperoglou" w:date="2023-03-07T13:39:00Z">
              <w:r w:rsidRPr="0047099F" w:rsidDel="00226357">
                <w:rPr>
                  <w:bCs w:val="0"/>
                  <w:sz w:val="22"/>
                  <w:szCs w:val="22"/>
                </w:rPr>
                <w:delText>s(Insulin)</w:delText>
              </w:r>
            </w:del>
          </w:p>
        </w:tc>
        <w:tc>
          <w:tcPr>
            <w:tcW w:w="0" w:type="auto"/>
          </w:tcPr>
          <w:p w14:paraId="4BFE0DEA" w14:textId="171B7945"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26" w:author="Aris Perperoglou" w:date="2023-03-07T13:39:00Z"/>
                <w:bCs/>
                <w:sz w:val="22"/>
                <w:szCs w:val="22"/>
              </w:rPr>
              <w:pPrChange w:id="227"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28" w:author="Aris Perperoglou" w:date="2023-03-07T13:39:00Z">
              <w:r w:rsidRPr="0047099F" w:rsidDel="00226357">
                <w:rPr>
                  <w:bCs/>
                  <w:sz w:val="22"/>
                  <w:szCs w:val="22"/>
                </w:rPr>
                <w:delText>2.10</w:delText>
              </w:r>
            </w:del>
          </w:p>
        </w:tc>
        <w:tc>
          <w:tcPr>
            <w:tcW w:w="0" w:type="auto"/>
          </w:tcPr>
          <w:p w14:paraId="6C689A41" w14:textId="156CC06F"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29" w:author="Aris Perperoglou" w:date="2023-03-07T13:39:00Z"/>
                <w:bCs/>
                <w:sz w:val="22"/>
                <w:szCs w:val="22"/>
              </w:rPr>
              <w:pPrChange w:id="230"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31" w:author="Aris Perperoglou" w:date="2023-03-07T13:39:00Z">
              <w:r w:rsidRPr="0047099F" w:rsidDel="00226357">
                <w:rPr>
                  <w:bCs/>
                  <w:sz w:val="22"/>
                  <w:szCs w:val="22"/>
                </w:rPr>
                <w:delText>0.00</w:delText>
              </w:r>
            </w:del>
          </w:p>
        </w:tc>
        <w:tc>
          <w:tcPr>
            <w:tcW w:w="0" w:type="auto"/>
          </w:tcPr>
          <w:p w14:paraId="03F29E10" w14:textId="2C718130"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32" w:author="Aris Perperoglou" w:date="2023-03-07T13:39:00Z"/>
                <w:bCs/>
                <w:sz w:val="22"/>
                <w:szCs w:val="22"/>
              </w:rPr>
              <w:pPrChange w:id="233"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34" w:author="Aris Perperoglou" w:date="2023-03-07T13:39:00Z">
              <w:r w:rsidRPr="0047099F" w:rsidDel="00226357">
                <w:rPr>
                  <w:bCs/>
                  <w:sz w:val="22"/>
                  <w:szCs w:val="22"/>
                </w:rPr>
                <w:delText>0.00</w:delText>
              </w:r>
            </w:del>
          </w:p>
        </w:tc>
        <w:tc>
          <w:tcPr>
            <w:tcW w:w="0" w:type="auto"/>
          </w:tcPr>
          <w:p w14:paraId="0DA67567" w14:textId="59BBF037"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35" w:author="Aris Perperoglou" w:date="2023-03-07T13:39:00Z"/>
                <w:bCs/>
                <w:sz w:val="22"/>
                <w:szCs w:val="22"/>
              </w:rPr>
              <w:pPrChange w:id="236"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37" w:author="Aris Perperoglou" w:date="2023-03-07T13:39:00Z">
              <w:r w:rsidRPr="0047099F" w:rsidDel="00226357">
                <w:rPr>
                  <w:bCs/>
                  <w:sz w:val="22"/>
                  <w:szCs w:val="22"/>
                </w:rPr>
                <w:delText>0.54</w:delText>
              </w:r>
            </w:del>
          </w:p>
        </w:tc>
        <w:tc>
          <w:tcPr>
            <w:tcW w:w="0" w:type="auto"/>
          </w:tcPr>
          <w:p w14:paraId="45F29CA0" w14:textId="5B3DCF96"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38" w:author="Aris Perperoglou" w:date="2023-03-07T13:39:00Z"/>
                <w:bCs/>
                <w:sz w:val="22"/>
                <w:szCs w:val="22"/>
              </w:rPr>
              <w:pPrChange w:id="239"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40" w:author="Aris Perperoglou" w:date="2023-03-07T13:39:00Z">
              <w:r w:rsidRPr="0047099F" w:rsidDel="00226357">
                <w:rPr>
                  <w:bCs/>
                  <w:sz w:val="22"/>
                  <w:szCs w:val="22"/>
                </w:rPr>
                <w:delText>0.00</w:delText>
              </w:r>
            </w:del>
          </w:p>
        </w:tc>
      </w:tr>
      <w:tr w:rsidR="0047099F" w:rsidRPr="0047099F" w:rsidDel="00226357" w14:paraId="55D8FABD" w14:textId="23DB6A07" w:rsidTr="00695788">
        <w:trPr>
          <w:cnfStyle w:val="000000100000" w:firstRow="0" w:lastRow="0" w:firstColumn="0" w:lastColumn="0" w:oddVBand="0" w:evenVBand="0" w:oddHBand="1" w:evenHBand="0" w:firstRowFirstColumn="0" w:firstRowLastColumn="0" w:lastRowFirstColumn="0" w:lastRowLastColumn="0"/>
          <w:del w:id="241"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41CC3EBE" w14:textId="7F3290DB" w:rsidR="003B4A86" w:rsidRPr="0047099F" w:rsidDel="00226357" w:rsidRDefault="003B4A86" w:rsidP="00226357">
            <w:pPr>
              <w:pStyle w:val="FirstParagraph"/>
              <w:rPr>
                <w:del w:id="242" w:author="Aris Perperoglou" w:date="2023-03-07T13:39:00Z"/>
                <w:bCs w:val="0"/>
                <w:sz w:val="22"/>
                <w:szCs w:val="22"/>
              </w:rPr>
              <w:pPrChange w:id="243" w:author="Aris Perperoglou" w:date="2023-03-07T13:39:00Z">
                <w:pPr>
                  <w:pStyle w:val="Compact"/>
                  <w:jc w:val="right"/>
                </w:pPr>
              </w:pPrChange>
            </w:pPr>
            <w:del w:id="244" w:author="Aris Perperoglou" w:date="2023-03-07T13:39:00Z">
              <w:r w:rsidRPr="0047099F" w:rsidDel="00226357">
                <w:rPr>
                  <w:bCs w:val="0"/>
                  <w:sz w:val="22"/>
                  <w:szCs w:val="22"/>
                </w:rPr>
                <w:delText>s(BMI)</w:delText>
              </w:r>
            </w:del>
          </w:p>
        </w:tc>
        <w:tc>
          <w:tcPr>
            <w:tcW w:w="0" w:type="auto"/>
          </w:tcPr>
          <w:p w14:paraId="538FC84E" w14:textId="6887E23A"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45" w:author="Aris Perperoglou" w:date="2023-03-07T13:39:00Z"/>
                <w:bCs/>
                <w:sz w:val="22"/>
                <w:szCs w:val="22"/>
              </w:rPr>
              <w:pPrChange w:id="246"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47" w:author="Aris Perperoglou" w:date="2023-03-07T13:39:00Z">
              <w:r w:rsidRPr="0047099F" w:rsidDel="00226357">
                <w:rPr>
                  <w:bCs/>
                  <w:sz w:val="22"/>
                  <w:szCs w:val="22"/>
                </w:rPr>
                <w:delText>4.18</w:delText>
              </w:r>
            </w:del>
          </w:p>
        </w:tc>
        <w:tc>
          <w:tcPr>
            <w:tcW w:w="0" w:type="auto"/>
          </w:tcPr>
          <w:p w14:paraId="4E043000" w14:textId="28C11C88"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48" w:author="Aris Perperoglou" w:date="2023-03-07T13:39:00Z"/>
                <w:bCs/>
                <w:sz w:val="22"/>
                <w:szCs w:val="22"/>
              </w:rPr>
              <w:pPrChange w:id="249"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50" w:author="Aris Perperoglou" w:date="2023-03-07T13:39:00Z">
              <w:r w:rsidRPr="0047099F" w:rsidDel="00226357">
                <w:rPr>
                  <w:bCs/>
                  <w:sz w:val="22"/>
                  <w:szCs w:val="22"/>
                </w:rPr>
                <w:delText>3.70</w:delText>
              </w:r>
            </w:del>
          </w:p>
        </w:tc>
        <w:tc>
          <w:tcPr>
            <w:tcW w:w="0" w:type="auto"/>
          </w:tcPr>
          <w:p w14:paraId="11B25DC6" w14:textId="57A36B2C"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51" w:author="Aris Perperoglou" w:date="2023-03-07T13:39:00Z"/>
                <w:bCs/>
                <w:sz w:val="22"/>
                <w:szCs w:val="22"/>
              </w:rPr>
              <w:pPrChange w:id="252"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53" w:author="Aris Perperoglou" w:date="2023-03-07T13:39:00Z">
              <w:r w:rsidRPr="0047099F" w:rsidDel="00226357">
                <w:rPr>
                  <w:bCs/>
                  <w:sz w:val="22"/>
                  <w:szCs w:val="22"/>
                </w:rPr>
                <w:delText>3.91</w:delText>
              </w:r>
            </w:del>
          </w:p>
        </w:tc>
        <w:tc>
          <w:tcPr>
            <w:tcW w:w="0" w:type="auto"/>
          </w:tcPr>
          <w:p w14:paraId="02C42C61" w14:textId="21B1B966"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54" w:author="Aris Perperoglou" w:date="2023-03-07T13:39:00Z"/>
                <w:bCs/>
                <w:sz w:val="22"/>
                <w:szCs w:val="22"/>
              </w:rPr>
              <w:pPrChange w:id="255"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56" w:author="Aris Perperoglou" w:date="2023-03-07T13:39:00Z">
              <w:r w:rsidRPr="0047099F" w:rsidDel="00226357">
                <w:rPr>
                  <w:bCs/>
                  <w:sz w:val="22"/>
                  <w:szCs w:val="22"/>
                </w:rPr>
                <w:delText>3.71</w:delText>
              </w:r>
            </w:del>
          </w:p>
        </w:tc>
        <w:tc>
          <w:tcPr>
            <w:tcW w:w="0" w:type="auto"/>
          </w:tcPr>
          <w:p w14:paraId="3AE74899" w14:textId="5095F4C1"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57" w:author="Aris Perperoglou" w:date="2023-03-07T13:39:00Z"/>
                <w:bCs/>
                <w:sz w:val="22"/>
                <w:szCs w:val="22"/>
              </w:rPr>
              <w:pPrChange w:id="258"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59" w:author="Aris Perperoglou" w:date="2023-03-07T13:39:00Z">
              <w:r w:rsidRPr="0047099F" w:rsidDel="00226357">
                <w:rPr>
                  <w:bCs/>
                  <w:sz w:val="22"/>
                  <w:szCs w:val="22"/>
                </w:rPr>
                <w:delText>3.65</w:delText>
              </w:r>
            </w:del>
          </w:p>
        </w:tc>
      </w:tr>
      <w:tr w:rsidR="003B4A86" w:rsidRPr="0047099F" w:rsidDel="00226357" w14:paraId="5FD5C9A0" w14:textId="6985FE20" w:rsidTr="00695788">
        <w:trPr>
          <w:del w:id="260"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38C57ED7" w14:textId="39A64B58" w:rsidR="003B4A86" w:rsidRPr="0047099F" w:rsidDel="00226357" w:rsidRDefault="003B4A86" w:rsidP="00226357">
            <w:pPr>
              <w:pStyle w:val="FirstParagraph"/>
              <w:rPr>
                <w:del w:id="261" w:author="Aris Perperoglou" w:date="2023-03-07T13:39:00Z"/>
                <w:bCs w:val="0"/>
                <w:sz w:val="22"/>
                <w:szCs w:val="22"/>
              </w:rPr>
              <w:pPrChange w:id="262" w:author="Aris Perperoglou" w:date="2023-03-07T13:39:00Z">
                <w:pPr>
                  <w:pStyle w:val="Compact"/>
                  <w:jc w:val="right"/>
                </w:pPr>
              </w:pPrChange>
            </w:pPr>
            <w:del w:id="263" w:author="Aris Perperoglou" w:date="2023-03-07T13:39:00Z">
              <w:r w:rsidRPr="0047099F" w:rsidDel="00226357">
                <w:rPr>
                  <w:bCs w:val="0"/>
                  <w:sz w:val="22"/>
                  <w:szCs w:val="22"/>
                </w:rPr>
                <w:delText>s(DiabetesPedigreeFunction)</w:delText>
              </w:r>
            </w:del>
          </w:p>
        </w:tc>
        <w:tc>
          <w:tcPr>
            <w:tcW w:w="0" w:type="auto"/>
          </w:tcPr>
          <w:p w14:paraId="0B9FD447" w14:textId="4D37D245"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64" w:author="Aris Perperoglou" w:date="2023-03-07T13:39:00Z"/>
                <w:bCs/>
                <w:sz w:val="22"/>
                <w:szCs w:val="22"/>
              </w:rPr>
              <w:pPrChange w:id="265"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66" w:author="Aris Perperoglou" w:date="2023-03-07T13:39:00Z">
              <w:r w:rsidRPr="0047099F" w:rsidDel="00226357">
                <w:rPr>
                  <w:bCs/>
                  <w:sz w:val="22"/>
                  <w:szCs w:val="22"/>
                </w:rPr>
                <w:delText>2.22</w:delText>
              </w:r>
            </w:del>
          </w:p>
        </w:tc>
        <w:tc>
          <w:tcPr>
            <w:tcW w:w="0" w:type="auto"/>
          </w:tcPr>
          <w:p w14:paraId="0D9F56ED" w14:textId="692F613A"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67" w:author="Aris Perperoglou" w:date="2023-03-07T13:39:00Z"/>
                <w:bCs/>
                <w:sz w:val="22"/>
                <w:szCs w:val="22"/>
              </w:rPr>
              <w:pPrChange w:id="268"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69" w:author="Aris Perperoglou" w:date="2023-03-07T13:39:00Z">
              <w:r w:rsidRPr="0047099F" w:rsidDel="00226357">
                <w:rPr>
                  <w:bCs/>
                  <w:sz w:val="22"/>
                  <w:szCs w:val="22"/>
                </w:rPr>
                <w:delText>0.89</w:delText>
              </w:r>
            </w:del>
          </w:p>
        </w:tc>
        <w:tc>
          <w:tcPr>
            <w:tcW w:w="0" w:type="auto"/>
          </w:tcPr>
          <w:p w14:paraId="34D67F3D" w14:textId="16A4EC6B"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70" w:author="Aris Perperoglou" w:date="2023-03-07T13:39:00Z"/>
                <w:bCs/>
                <w:sz w:val="22"/>
                <w:szCs w:val="22"/>
              </w:rPr>
              <w:pPrChange w:id="271"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72" w:author="Aris Perperoglou" w:date="2023-03-07T13:39:00Z">
              <w:r w:rsidRPr="0047099F" w:rsidDel="00226357">
                <w:rPr>
                  <w:bCs/>
                  <w:sz w:val="22"/>
                  <w:szCs w:val="22"/>
                </w:rPr>
                <w:delText>1.79</w:delText>
              </w:r>
            </w:del>
          </w:p>
        </w:tc>
        <w:tc>
          <w:tcPr>
            <w:tcW w:w="0" w:type="auto"/>
          </w:tcPr>
          <w:p w14:paraId="23DC2965" w14:textId="59E05553"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73" w:author="Aris Perperoglou" w:date="2023-03-07T13:39:00Z"/>
                <w:bCs/>
                <w:sz w:val="22"/>
                <w:szCs w:val="22"/>
              </w:rPr>
              <w:pPrChange w:id="274"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75" w:author="Aris Perperoglou" w:date="2023-03-07T13:39:00Z">
              <w:r w:rsidRPr="0047099F" w:rsidDel="00226357">
                <w:rPr>
                  <w:bCs/>
                  <w:sz w:val="22"/>
                  <w:szCs w:val="22"/>
                </w:rPr>
                <w:delText>1.38</w:delText>
              </w:r>
            </w:del>
          </w:p>
        </w:tc>
        <w:tc>
          <w:tcPr>
            <w:tcW w:w="0" w:type="auto"/>
          </w:tcPr>
          <w:p w14:paraId="502CC030" w14:textId="52358040" w:rsidR="003B4A86" w:rsidRPr="0047099F" w:rsidDel="00226357" w:rsidRDefault="003B4A86" w:rsidP="00226357">
            <w:pPr>
              <w:pStyle w:val="FirstParagraph"/>
              <w:cnfStyle w:val="000000000000" w:firstRow="0" w:lastRow="0" w:firstColumn="0" w:lastColumn="0" w:oddVBand="0" w:evenVBand="0" w:oddHBand="0" w:evenHBand="0" w:firstRowFirstColumn="0" w:firstRowLastColumn="0" w:lastRowFirstColumn="0" w:lastRowLastColumn="0"/>
              <w:rPr>
                <w:del w:id="276" w:author="Aris Perperoglou" w:date="2023-03-07T13:39:00Z"/>
                <w:bCs/>
                <w:sz w:val="22"/>
                <w:szCs w:val="22"/>
              </w:rPr>
              <w:pPrChange w:id="277" w:author="Aris Perperoglou" w:date="2023-03-07T13:39:00Z">
                <w:pPr>
                  <w:pStyle w:val="Compact"/>
                  <w:jc w:val="right"/>
                  <w:cnfStyle w:val="000000000000" w:firstRow="0" w:lastRow="0" w:firstColumn="0" w:lastColumn="0" w:oddVBand="0" w:evenVBand="0" w:oddHBand="0" w:evenHBand="0" w:firstRowFirstColumn="0" w:firstRowLastColumn="0" w:lastRowFirstColumn="0" w:lastRowLastColumn="0"/>
                </w:pPr>
              </w:pPrChange>
            </w:pPr>
            <w:del w:id="278" w:author="Aris Perperoglou" w:date="2023-03-07T13:39:00Z">
              <w:r w:rsidRPr="0047099F" w:rsidDel="00226357">
                <w:rPr>
                  <w:bCs/>
                  <w:sz w:val="22"/>
                  <w:szCs w:val="22"/>
                </w:rPr>
                <w:delText>1.58</w:delText>
              </w:r>
            </w:del>
          </w:p>
        </w:tc>
      </w:tr>
      <w:tr w:rsidR="0047099F" w:rsidRPr="0047099F" w:rsidDel="00226357" w14:paraId="32027645" w14:textId="2239FD2A" w:rsidTr="00695788">
        <w:trPr>
          <w:cnfStyle w:val="000000100000" w:firstRow="0" w:lastRow="0" w:firstColumn="0" w:lastColumn="0" w:oddVBand="0" w:evenVBand="0" w:oddHBand="1" w:evenHBand="0" w:firstRowFirstColumn="0" w:firstRowLastColumn="0" w:lastRowFirstColumn="0" w:lastRowLastColumn="0"/>
          <w:del w:id="279" w:author="Aris Perperoglou" w:date="2023-03-07T13:39:00Z"/>
        </w:trPr>
        <w:tc>
          <w:tcPr>
            <w:cnfStyle w:val="001000000000" w:firstRow="0" w:lastRow="0" w:firstColumn="1" w:lastColumn="0" w:oddVBand="0" w:evenVBand="0" w:oddHBand="0" w:evenHBand="0" w:firstRowFirstColumn="0" w:firstRowLastColumn="0" w:lastRowFirstColumn="0" w:lastRowLastColumn="0"/>
            <w:tcW w:w="0" w:type="auto"/>
          </w:tcPr>
          <w:p w14:paraId="7850B468" w14:textId="5A01CBE8" w:rsidR="003B4A86" w:rsidRPr="0047099F" w:rsidDel="00226357" w:rsidRDefault="003B4A86" w:rsidP="00226357">
            <w:pPr>
              <w:pStyle w:val="FirstParagraph"/>
              <w:rPr>
                <w:del w:id="280" w:author="Aris Perperoglou" w:date="2023-03-07T13:39:00Z"/>
                <w:bCs w:val="0"/>
                <w:sz w:val="22"/>
                <w:szCs w:val="22"/>
              </w:rPr>
              <w:pPrChange w:id="281" w:author="Aris Perperoglou" w:date="2023-03-07T13:39:00Z">
                <w:pPr>
                  <w:pStyle w:val="Compact"/>
                  <w:jc w:val="right"/>
                </w:pPr>
              </w:pPrChange>
            </w:pPr>
            <w:del w:id="282" w:author="Aris Perperoglou" w:date="2023-03-07T13:39:00Z">
              <w:r w:rsidRPr="0047099F" w:rsidDel="00226357">
                <w:rPr>
                  <w:bCs w:val="0"/>
                  <w:sz w:val="22"/>
                  <w:szCs w:val="22"/>
                </w:rPr>
                <w:delText>s(Age)</w:delText>
              </w:r>
            </w:del>
          </w:p>
        </w:tc>
        <w:tc>
          <w:tcPr>
            <w:tcW w:w="0" w:type="auto"/>
          </w:tcPr>
          <w:p w14:paraId="4B25FDCE" w14:textId="0260C5AF"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83" w:author="Aris Perperoglou" w:date="2023-03-07T13:39:00Z"/>
                <w:bCs/>
                <w:sz w:val="22"/>
                <w:szCs w:val="22"/>
              </w:rPr>
              <w:pPrChange w:id="284"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85" w:author="Aris Perperoglou" w:date="2023-03-07T13:39:00Z">
              <w:r w:rsidRPr="0047099F" w:rsidDel="00226357">
                <w:rPr>
                  <w:bCs/>
                  <w:sz w:val="22"/>
                  <w:szCs w:val="22"/>
                </w:rPr>
                <w:delText>3.41</w:delText>
              </w:r>
            </w:del>
          </w:p>
        </w:tc>
        <w:tc>
          <w:tcPr>
            <w:tcW w:w="0" w:type="auto"/>
          </w:tcPr>
          <w:p w14:paraId="0B86A3C7" w14:textId="0AD7DE60"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86" w:author="Aris Perperoglou" w:date="2023-03-07T13:39:00Z"/>
                <w:bCs/>
                <w:sz w:val="22"/>
                <w:szCs w:val="22"/>
              </w:rPr>
              <w:pPrChange w:id="287"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88" w:author="Aris Perperoglou" w:date="2023-03-07T13:39:00Z">
              <w:r w:rsidRPr="0047099F" w:rsidDel="00226357">
                <w:rPr>
                  <w:bCs/>
                  <w:sz w:val="22"/>
                  <w:szCs w:val="22"/>
                </w:rPr>
                <w:delText>2.99</w:delText>
              </w:r>
            </w:del>
          </w:p>
        </w:tc>
        <w:tc>
          <w:tcPr>
            <w:tcW w:w="0" w:type="auto"/>
          </w:tcPr>
          <w:p w14:paraId="4745B7E6" w14:textId="7B487501"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89" w:author="Aris Perperoglou" w:date="2023-03-07T13:39:00Z"/>
                <w:bCs/>
                <w:sz w:val="22"/>
                <w:szCs w:val="22"/>
              </w:rPr>
              <w:pPrChange w:id="290"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91" w:author="Aris Perperoglou" w:date="2023-03-07T13:39:00Z">
              <w:r w:rsidRPr="0047099F" w:rsidDel="00226357">
                <w:rPr>
                  <w:bCs/>
                  <w:sz w:val="22"/>
                  <w:szCs w:val="22"/>
                </w:rPr>
                <w:delText>2.88</w:delText>
              </w:r>
            </w:del>
          </w:p>
        </w:tc>
        <w:tc>
          <w:tcPr>
            <w:tcW w:w="0" w:type="auto"/>
          </w:tcPr>
          <w:p w14:paraId="58ACCBA5" w14:textId="787EAFA9"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92" w:author="Aris Perperoglou" w:date="2023-03-07T13:39:00Z"/>
                <w:bCs/>
                <w:sz w:val="22"/>
                <w:szCs w:val="22"/>
              </w:rPr>
              <w:pPrChange w:id="293"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94" w:author="Aris Perperoglou" w:date="2023-03-07T13:39:00Z">
              <w:r w:rsidRPr="0047099F" w:rsidDel="00226357">
                <w:rPr>
                  <w:bCs/>
                  <w:sz w:val="22"/>
                  <w:szCs w:val="22"/>
                </w:rPr>
                <w:delText>2.70</w:delText>
              </w:r>
            </w:del>
          </w:p>
        </w:tc>
        <w:tc>
          <w:tcPr>
            <w:tcW w:w="0" w:type="auto"/>
          </w:tcPr>
          <w:p w14:paraId="780D51A7" w14:textId="5A76FFA3" w:rsidR="003B4A86" w:rsidRPr="0047099F" w:rsidDel="00226357" w:rsidRDefault="003B4A86" w:rsidP="00226357">
            <w:pPr>
              <w:pStyle w:val="FirstParagraph"/>
              <w:cnfStyle w:val="000000100000" w:firstRow="0" w:lastRow="0" w:firstColumn="0" w:lastColumn="0" w:oddVBand="0" w:evenVBand="0" w:oddHBand="1" w:evenHBand="0" w:firstRowFirstColumn="0" w:firstRowLastColumn="0" w:lastRowFirstColumn="0" w:lastRowLastColumn="0"/>
              <w:rPr>
                <w:del w:id="295" w:author="Aris Perperoglou" w:date="2023-03-07T13:39:00Z"/>
                <w:bCs/>
                <w:sz w:val="22"/>
                <w:szCs w:val="22"/>
              </w:rPr>
              <w:pPrChange w:id="296" w:author="Aris Perperoglou" w:date="2023-03-07T13:39:00Z">
                <w:pPr>
                  <w:pStyle w:val="Compact"/>
                  <w:jc w:val="right"/>
                  <w:cnfStyle w:val="000000100000" w:firstRow="0" w:lastRow="0" w:firstColumn="0" w:lastColumn="0" w:oddVBand="0" w:evenVBand="0" w:oddHBand="1" w:evenHBand="0" w:firstRowFirstColumn="0" w:firstRowLastColumn="0" w:lastRowFirstColumn="0" w:lastRowLastColumn="0"/>
                </w:pPr>
              </w:pPrChange>
            </w:pPr>
            <w:del w:id="297" w:author="Aris Perperoglou" w:date="2023-03-07T13:39:00Z">
              <w:r w:rsidRPr="0047099F" w:rsidDel="00226357">
                <w:rPr>
                  <w:bCs/>
                  <w:sz w:val="22"/>
                  <w:szCs w:val="22"/>
                </w:rPr>
                <w:delText>3.01</w:delText>
              </w:r>
            </w:del>
          </w:p>
        </w:tc>
      </w:tr>
    </w:tbl>
    <w:p w14:paraId="592F7ED0" w14:textId="35AF21FC" w:rsidR="00695788" w:rsidRPr="004959AB" w:rsidDel="00226357" w:rsidRDefault="00695788" w:rsidP="00226357">
      <w:pPr>
        <w:pStyle w:val="FirstParagraph"/>
        <w:rPr>
          <w:del w:id="298" w:author="Aris Perperoglou" w:date="2023-03-07T13:39:00Z"/>
          <w:sz w:val="20"/>
          <w:szCs w:val="20"/>
        </w:rPr>
        <w:pPrChange w:id="299" w:author="Aris Perperoglou" w:date="2023-03-07T13:39:00Z">
          <w:pPr>
            <w:pStyle w:val="BodyText"/>
          </w:pPr>
        </w:pPrChange>
      </w:pPr>
      <w:del w:id="300" w:author="Aris Perperoglou" w:date="2023-03-07T13:39:00Z">
        <w:r w:rsidRPr="004959AB" w:rsidDel="00226357">
          <w:rPr>
            <w:sz w:val="20"/>
            <w:szCs w:val="20"/>
          </w:rPr>
          <w:delText xml:space="preserve">Table 1: Effective degrees of freedom from all mgcv approaches.  </w:delText>
        </w:r>
        <w:bookmarkStart w:id="301" w:name="plots"/>
        <w:bookmarkEnd w:id="48"/>
        <w:r w:rsidRPr="004959AB" w:rsidDel="00226357">
          <w:rPr>
            <w:sz w:val="20"/>
            <w:szCs w:val="20"/>
          </w:rPr>
          <w:delText xml:space="preserve">Methods mostly agree on which variables to select. TP selection 1 excludes diabetes with is included with all other models. </w:delText>
        </w:r>
      </w:del>
    </w:p>
    <w:p w14:paraId="0C24D5FF" w14:textId="1AB7A195" w:rsidR="004959AB" w:rsidDel="00226357" w:rsidRDefault="004959AB" w:rsidP="00226357">
      <w:pPr>
        <w:pStyle w:val="FirstParagraph"/>
        <w:rPr>
          <w:del w:id="302" w:author="Aris Perperoglou" w:date="2023-03-07T13:39:00Z"/>
        </w:rPr>
        <w:pPrChange w:id="303" w:author="Aris Perperoglou" w:date="2023-03-07T13:39:00Z">
          <w:pPr>
            <w:pStyle w:val="BodyText"/>
          </w:pPr>
        </w:pPrChange>
      </w:pPr>
      <w:bookmarkStart w:id="304" w:name="compare-penalty-approach-on-tps"/>
      <w:bookmarkEnd w:id="301"/>
    </w:p>
    <w:p w14:paraId="190A0389" w14:textId="6C97AAFF" w:rsidR="004959AB" w:rsidDel="00226357" w:rsidRDefault="004959AB" w:rsidP="00226357">
      <w:pPr>
        <w:pStyle w:val="FirstParagraph"/>
        <w:rPr>
          <w:del w:id="305" w:author="Aris Perperoglou" w:date="2023-03-07T13:39:00Z"/>
        </w:rPr>
        <w:pPrChange w:id="306" w:author="Aris Perperoglou" w:date="2023-03-07T13:39:00Z">
          <w:pPr>
            <w:pStyle w:val="BodyText"/>
          </w:pPr>
        </w:pPrChange>
      </w:pPr>
      <w:del w:id="307" w:author="Aris Perperoglou" w:date="2023-03-07T13:39:00Z">
        <w:r w:rsidDel="00226357">
          <w:delText xml:space="preserve">Similar findings can be seen with MFP and MVRS. See Table 2 below. Methods seem to agree on the included variables. MVRS(5) selects one additional variable (Pregnancies) which is not in any other model. </w:delText>
        </w:r>
      </w:del>
    </w:p>
    <w:p w14:paraId="38A118A2" w14:textId="1187F1F3" w:rsidR="004959AB" w:rsidDel="00226357" w:rsidRDefault="004959AB" w:rsidP="00226357">
      <w:pPr>
        <w:pStyle w:val="FirstParagraph"/>
        <w:rPr>
          <w:del w:id="308" w:author="Aris Perperoglou" w:date="2023-03-07T13:39:00Z"/>
        </w:rPr>
        <w:pPrChange w:id="309" w:author="Aris Perperoglou" w:date="2023-03-07T13:39:00Z">
          <w:pPr>
            <w:pStyle w:val="BodyText"/>
          </w:pPr>
        </w:pPrChange>
      </w:pPr>
    </w:p>
    <w:tbl>
      <w:tblPr>
        <w:tblStyle w:val="Table"/>
        <w:tblW w:w="3115" w:type="pct"/>
        <w:tblLook w:val="0020" w:firstRow="1" w:lastRow="0" w:firstColumn="0" w:lastColumn="0" w:noHBand="0" w:noVBand="0"/>
      </w:tblPr>
      <w:tblGrid>
        <w:gridCol w:w="1570"/>
        <w:gridCol w:w="1037"/>
        <w:gridCol w:w="1192"/>
        <w:gridCol w:w="724"/>
        <w:gridCol w:w="724"/>
        <w:gridCol w:w="718"/>
      </w:tblGrid>
      <w:tr w:rsidR="00DD56A0" w:rsidDel="00226357" w14:paraId="7C938FAA" w14:textId="38D906AA" w:rsidTr="004959AB">
        <w:trPr>
          <w:del w:id="310" w:author="Aris Perperoglou" w:date="2023-03-07T13:39:00Z"/>
        </w:trPr>
        <w:tc>
          <w:tcPr>
            <w:tcW w:w="0" w:type="auto"/>
            <w:tcBorders>
              <w:bottom w:val="single" w:sz="0" w:space="0" w:color="auto"/>
            </w:tcBorders>
            <w:vAlign w:val="bottom"/>
          </w:tcPr>
          <w:p w14:paraId="7C938FA4" w14:textId="366B7A9D" w:rsidR="00DD56A0" w:rsidDel="00226357" w:rsidRDefault="00F1668A" w:rsidP="00226357">
            <w:pPr>
              <w:pStyle w:val="FirstParagraph"/>
              <w:rPr>
                <w:del w:id="311" w:author="Aris Perperoglou" w:date="2023-03-07T13:39:00Z"/>
              </w:rPr>
              <w:pPrChange w:id="312" w:author="Aris Perperoglou" w:date="2023-03-07T13:39:00Z">
                <w:pPr>
                  <w:pStyle w:val="Compact"/>
                  <w:jc w:val="right"/>
                </w:pPr>
              </w:pPrChange>
            </w:pPr>
            <w:del w:id="313" w:author="Aris Perperoglou" w:date="2023-03-07T13:39:00Z">
              <w:r w:rsidDel="00226357">
                <w:rPr>
                  <w:b/>
                </w:rPr>
                <w:delText>Variables</w:delText>
              </w:r>
            </w:del>
          </w:p>
        </w:tc>
        <w:tc>
          <w:tcPr>
            <w:tcW w:w="0" w:type="auto"/>
            <w:tcBorders>
              <w:bottom w:val="single" w:sz="0" w:space="0" w:color="auto"/>
            </w:tcBorders>
            <w:vAlign w:val="bottom"/>
          </w:tcPr>
          <w:p w14:paraId="7C938FA5" w14:textId="7553E17A" w:rsidR="00DD56A0" w:rsidDel="00226357" w:rsidRDefault="00F1668A" w:rsidP="00226357">
            <w:pPr>
              <w:pStyle w:val="FirstParagraph"/>
              <w:rPr>
                <w:del w:id="314" w:author="Aris Perperoglou" w:date="2023-03-07T13:39:00Z"/>
              </w:rPr>
              <w:pPrChange w:id="315" w:author="Aris Perperoglou" w:date="2023-03-07T13:39:00Z">
                <w:pPr>
                  <w:pStyle w:val="Compact"/>
                  <w:jc w:val="center"/>
                </w:pPr>
              </w:pPrChange>
            </w:pPr>
            <w:del w:id="316" w:author="Aris Perperoglou" w:date="2023-03-07T13:39:00Z">
              <w:r w:rsidDel="00226357">
                <w:rPr>
                  <w:b/>
                </w:rPr>
                <w:delText>MFP(2)</w:delText>
              </w:r>
            </w:del>
          </w:p>
        </w:tc>
        <w:tc>
          <w:tcPr>
            <w:tcW w:w="0" w:type="auto"/>
            <w:tcBorders>
              <w:bottom w:val="single" w:sz="0" w:space="0" w:color="auto"/>
            </w:tcBorders>
            <w:vAlign w:val="bottom"/>
          </w:tcPr>
          <w:p w14:paraId="7C938FA6" w14:textId="04ED3A04" w:rsidR="00DD56A0" w:rsidDel="00226357" w:rsidRDefault="00F1668A" w:rsidP="00226357">
            <w:pPr>
              <w:pStyle w:val="FirstParagraph"/>
              <w:rPr>
                <w:del w:id="317" w:author="Aris Perperoglou" w:date="2023-03-07T13:39:00Z"/>
              </w:rPr>
              <w:pPrChange w:id="318" w:author="Aris Perperoglou" w:date="2023-03-07T13:39:00Z">
                <w:pPr>
                  <w:pStyle w:val="Compact"/>
                  <w:jc w:val="center"/>
                </w:pPr>
              </w:pPrChange>
            </w:pPr>
            <w:del w:id="319" w:author="Aris Perperoglou" w:date="2023-03-07T13:39:00Z">
              <w:r w:rsidDel="00226357">
                <w:rPr>
                  <w:b/>
                </w:rPr>
                <w:delText>MVRS(5)</w:delText>
              </w:r>
            </w:del>
          </w:p>
        </w:tc>
        <w:tc>
          <w:tcPr>
            <w:tcW w:w="0" w:type="auto"/>
            <w:tcBorders>
              <w:bottom w:val="single" w:sz="0" w:space="0" w:color="auto"/>
            </w:tcBorders>
            <w:vAlign w:val="bottom"/>
          </w:tcPr>
          <w:p w14:paraId="7C938FA7" w14:textId="32362D0E" w:rsidR="00DD56A0" w:rsidDel="00226357" w:rsidRDefault="00F1668A" w:rsidP="00226357">
            <w:pPr>
              <w:pStyle w:val="FirstParagraph"/>
              <w:rPr>
                <w:del w:id="320" w:author="Aris Perperoglou" w:date="2023-03-07T13:39:00Z"/>
              </w:rPr>
              <w:pPrChange w:id="321" w:author="Aris Perperoglou" w:date="2023-03-07T13:39:00Z">
                <w:pPr>
                  <w:pStyle w:val="Compact"/>
                  <w:jc w:val="center"/>
                </w:pPr>
              </w:pPrChange>
            </w:pPr>
            <w:del w:id="322" w:author="Aris Perperoglou" w:date="2023-03-07T13:39:00Z">
              <w:r w:rsidDel="00226357">
                <w:rPr>
                  <w:b/>
                </w:rPr>
                <w:delText>TS_1</w:delText>
              </w:r>
            </w:del>
          </w:p>
        </w:tc>
        <w:tc>
          <w:tcPr>
            <w:tcW w:w="0" w:type="auto"/>
            <w:tcBorders>
              <w:bottom w:val="single" w:sz="0" w:space="0" w:color="auto"/>
            </w:tcBorders>
            <w:vAlign w:val="bottom"/>
          </w:tcPr>
          <w:p w14:paraId="7C938FA8" w14:textId="234D174D" w:rsidR="00DD56A0" w:rsidDel="00226357" w:rsidRDefault="00F1668A" w:rsidP="00226357">
            <w:pPr>
              <w:pStyle w:val="FirstParagraph"/>
              <w:rPr>
                <w:del w:id="323" w:author="Aris Perperoglou" w:date="2023-03-07T13:39:00Z"/>
              </w:rPr>
              <w:pPrChange w:id="324" w:author="Aris Perperoglou" w:date="2023-03-07T13:39:00Z">
                <w:pPr>
                  <w:pStyle w:val="Compact"/>
                  <w:jc w:val="center"/>
                </w:pPr>
              </w:pPrChange>
            </w:pPr>
            <w:del w:id="325" w:author="Aris Perperoglou" w:date="2023-03-07T13:39:00Z">
              <w:r w:rsidDel="00226357">
                <w:rPr>
                  <w:b/>
                </w:rPr>
                <w:delText>TS_2</w:delText>
              </w:r>
            </w:del>
          </w:p>
        </w:tc>
        <w:tc>
          <w:tcPr>
            <w:tcW w:w="0" w:type="auto"/>
            <w:tcBorders>
              <w:bottom w:val="single" w:sz="0" w:space="0" w:color="auto"/>
            </w:tcBorders>
            <w:vAlign w:val="bottom"/>
          </w:tcPr>
          <w:p w14:paraId="7C938FA9" w14:textId="5A563917" w:rsidR="00DD56A0" w:rsidDel="00226357" w:rsidRDefault="00F1668A" w:rsidP="00226357">
            <w:pPr>
              <w:pStyle w:val="FirstParagraph"/>
              <w:rPr>
                <w:del w:id="326" w:author="Aris Perperoglou" w:date="2023-03-07T13:39:00Z"/>
              </w:rPr>
              <w:pPrChange w:id="327" w:author="Aris Perperoglou" w:date="2023-03-07T13:39:00Z">
                <w:pPr>
                  <w:pStyle w:val="Compact"/>
                  <w:jc w:val="center"/>
                </w:pPr>
              </w:pPrChange>
            </w:pPr>
            <w:del w:id="328" w:author="Aris Perperoglou" w:date="2023-03-07T13:39:00Z">
              <w:r w:rsidDel="00226357">
                <w:rPr>
                  <w:b/>
                </w:rPr>
                <w:delText>PS_2</w:delText>
              </w:r>
            </w:del>
          </w:p>
        </w:tc>
      </w:tr>
      <w:tr w:rsidR="00DD56A0" w:rsidDel="00226357" w14:paraId="7C938FB1" w14:textId="43D377D4" w:rsidTr="004959AB">
        <w:trPr>
          <w:del w:id="329" w:author="Aris Perperoglou" w:date="2023-03-07T13:39:00Z"/>
        </w:trPr>
        <w:tc>
          <w:tcPr>
            <w:tcW w:w="0" w:type="auto"/>
          </w:tcPr>
          <w:p w14:paraId="7C938FAB" w14:textId="78E18364" w:rsidR="00DD56A0" w:rsidDel="00226357" w:rsidRDefault="00DD56A0" w:rsidP="00226357">
            <w:pPr>
              <w:pStyle w:val="FirstParagraph"/>
              <w:rPr>
                <w:del w:id="330" w:author="Aris Perperoglou" w:date="2023-03-07T13:39:00Z"/>
              </w:rPr>
              <w:pPrChange w:id="331" w:author="Aris Perperoglou" w:date="2023-03-07T13:39:00Z">
                <w:pPr>
                  <w:jc w:val="right"/>
                </w:pPr>
              </w:pPrChange>
            </w:pPr>
          </w:p>
        </w:tc>
        <w:tc>
          <w:tcPr>
            <w:tcW w:w="0" w:type="auto"/>
          </w:tcPr>
          <w:p w14:paraId="7C938FAC" w14:textId="40523087" w:rsidR="00DD56A0" w:rsidDel="00226357" w:rsidRDefault="00F1668A" w:rsidP="00226357">
            <w:pPr>
              <w:pStyle w:val="FirstParagraph"/>
              <w:rPr>
                <w:del w:id="332" w:author="Aris Perperoglou" w:date="2023-03-07T13:39:00Z"/>
              </w:rPr>
              <w:pPrChange w:id="333" w:author="Aris Perperoglou" w:date="2023-03-07T13:39:00Z">
                <w:pPr>
                  <w:pStyle w:val="Compact"/>
                  <w:jc w:val="center"/>
                </w:pPr>
              </w:pPrChange>
            </w:pPr>
            <w:del w:id="334" w:author="Aris Perperoglou" w:date="2023-03-07T13:39:00Z">
              <w:r w:rsidDel="00226357">
                <w:delText>power</w:delText>
              </w:r>
            </w:del>
          </w:p>
        </w:tc>
        <w:tc>
          <w:tcPr>
            <w:tcW w:w="0" w:type="auto"/>
          </w:tcPr>
          <w:p w14:paraId="7C938FAD" w14:textId="5ED7901D" w:rsidR="00DD56A0" w:rsidDel="00226357" w:rsidRDefault="00F1668A" w:rsidP="00226357">
            <w:pPr>
              <w:pStyle w:val="FirstParagraph"/>
              <w:rPr>
                <w:del w:id="335" w:author="Aris Perperoglou" w:date="2023-03-07T13:39:00Z"/>
              </w:rPr>
              <w:pPrChange w:id="336" w:author="Aris Perperoglou" w:date="2023-03-07T13:39:00Z">
                <w:pPr>
                  <w:pStyle w:val="Compact"/>
                  <w:jc w:val="center"/>
                </w:pPr>
              </w:pPrChange>
            </w:pPr>
            <w:del w:id="337" w:author="Aris Perperoglou" w:date="2023-03-07T13:39:00Z">
              <w:r w:rsidDel="00226357">
                <w:delText>df</w:delText>
              </w:r>
            </w:del>
          </w:p>
        </w:tc>
        <w:tc>
          <w:tcPr>
            <w:tcW w:w="0" w:type="auto"/>
          </w:tcPr>
          <w:p w14:paraId="7C938FAE" w14:textId="0E2202D7" w:rsidR="00DD56A0" w:rsidDel="00226357" w:rsidRDefault="00F1668A" w:rsidP="00226357">
            <w:pPr>
              <w:pStyle w:val="FirstParagraph"/>
              <w:rPr>
                <w:del w:id="338" w:author="Aris Perperoglou" w:date="2023-03-07T13:39:00Z"/>
              </w:rPr>
              <w:pPrChange w:id="339" w:author="Aris Perperoglou" w:date="2023-03-07T13:39:00Z">
                <w:pPr>
                  <w:pStyle w:val="Compact"/>
                  <w:jc w:val="center"/>
                </w:pPr>
              </w:pPrChange>
            </w:pPr>
            <w:del w:id="340" w:author="Aris Perperoglou" w:date="2023-03-07T13:39:00Z">
              <w:r w:rsidDel="00226357">
                <w:delText>edf</w:delText>
              </w:r>
            </w:del>
          </w:p>
        </w:tc>
        <w:tc>
          <w:tcPr>
            <w:tcW w:w="0" w:type="auto"/>
          </w:tcPr>
          <w:p w14:paraId="7C938FAF" w14:textId="55ACAC02" w:rsidR="00DD56A0" w:rsidDel="00226357" w:rsidRDefault="00F1668A" w:rsidP="00226357">
            <w:pPr>
              <w:pStyle w:val="FirstParagraph"/>
              <w:rPr>
                <w:del w:id="341" w:author="Aris Perperoglou" w:date="2023-03-07T13:39:00Z"/>
              </w:rPr>
              <w:pPrChange w:id="342" w:author="Aris Perperoglou" w:date="2023-03-07T13:39:00Z">
                <w:pPr>
                  <w:pStyle w:val="Compact"/>
                  <w:jc w:val="center"/>
                </w:pPr>
              </w:pPrChange>
            </w:pPr>
            <w:del w:id="343" w:author="Aris Perperoglou" w:date="2023-03-07T13:39:00Z">
              <w:r w:rsidDel="00226357">
                <w:delText>edf</w:delText>
              </w:r>
            </w:del>
          </w:p>
        </w:tc>
        <w:tc>
          <w:tcPr>
            <w:tcW w:w="0" w:type="auto"/>
          </w:tcPr>
          <w:p w14:paraId="7C938FB0" w14:textId="79977E41" w:rsidR="00DD56A0" w:rsidDel="00226357" w:rsidRDefault="00F1668A" w:rsidP="00226357">
            <w:pPr>
              <w:pStyle w:val="FirstParagraph"/>
              <w:rPr>
                <w:del w:id="344" w:author="Aris Perperoglou" w:date="2023-03-07T13:39:00Z"/>
              </w:rPr>
              <w:pPrChange w:id="345" w:author="Aris Perperoglou" w:date="2023-03-07T13:39:00Z">
                <w:pPr>
                  <w:pStyle w:val="Compact"/>
                  <w:jc w:val="center"/>
                </w:pPr>
              </w:pPrChange>
            </w:pPr>
            <w:del w:id="346" w:author="Aris Perperoglou" w:date="2023-03-07T13:39:00Z">
              <w:r w:rsidDel="00226357">
                <w:delText>edf</w:delText>
              </w:r>
            </w:del>
          </w:p>
        </w:tc>
      </w:tr>
      <w:tr w:rsidR="00DD56A0" w:rsidDel="00226357" w14:paraId="7C938FB8" w14:textId="71FF849C" w:rsidTr="004959AB">
        <w:trPr>
          <w:del w:id="347" w:author="Aris Perperoglou" w:date="2023-03-07T13:39:00Z"/>
        </w:trPr>
        <w:tc>
          <w:tcPr>
            <w:tcW w:w="0" w:type="auto"/>
          </w:tcPr>
          <w:p w14:paraId="7C938FB2" w14:textId="41280A56" w:rsidR="00DD56A0" w:rsidDel="00226357" w:rsidRDefault="00F1668A" w:rsidP="00226357">
            <w:pPr>
              <w:pStyle w:val="FirstParagraph"/>
              <w:rPr>
                <w:del w:id="348" w:author="Aris Perperoglou" w:date="2023-03-07T13:39:00Z"/>
              </w:rPr>
              <w:pPrChange w:id="349" w:author="Aris Perperoglou" w:date="2023-03-07T13:39:00Z">
                <w:pPr>
                  <w:pStyle w:val="Compact"/>
                  <w:jc w:val="right"/>
                </w:pPr>
              </w:pPrChange>
            </w:pPr>
            <w:del w:id="350" w:author="Aris Perperoglou" w:date="2023-03-07T13:39:00Z">
              <w:r w:rsidDel="00226357">
                <w:rPr>
                  <w:b/>
                </w:rPr>
                <w:delText>Glucose</w:delText>
              </w:r>
            </w:del>
          </w:p>
        </w:tc>
        <w:tc>
          <w:tcPr>
            <w:tcW w:w="0" w:type="auto"/>
          </w:tcPr>
          <w:p w14:paraId="7C938FB3" w14:textId="7371B87D" w:rsidR="00DD56A0" w:rsidDel="00226357" w:rsidRDefault="00F1668A" w:rsidP="00226357">
            <w:pPr>
              <w:pStyle w:val="FirstParagraph"/>
              <w:rPr>
                <w:del w:id="351" w:author="Aris Perperoglou" w:date="2023-03-07T13:39:00Z"/>
              </w:rPr>
              <w:pPrChange w:id="352" w:author="Aris Perperoglou" w:date="2023-03-07T13:39:00Z">
                <w:pPr>
                  <w:pStyle w:val="Compact"/>
                  <w:jc w:val="center"/>
                </w:pPr>
              </w:pPrChange>
            </w:pPr>
            <w:del w:id="353" w:author="Aris Perperoglou" w:date="2023-03-07T13:39:00Z">
              <w:r w:rsidDel="00226357">
                <w:delText>lin</w:delText>
              </w:r>
            </w:del>
          </w:p>
        </w:tc>
        <w:tc>
          <w:tcPr>
            <w:tcW w:w="0" w:type="auto"/>
          </w:tcPr>
          <w:p w14:paraId="7C938FB4" w14:textId="0997E1ED" w:rsidR="00DD56A0" w:rsidDel="00226357" w:rsidRDefault="00F1668A" w:rsidP="00226357">
            <w:pPr>
              <w:pStyle w:val="FirstParagraph"/>
              <w:rPr>
                <w:del w:id="354" w:author="Aris Perperoglou" w:date="2023-03-07T13:39:00Z"/>
              </w:rPr>
              <w:pPrChange w:id="355" w:author="Aris Perperoglou" w:date="2023-03-07T13:39:00Z">
                <w:pPr>
                  <w:pStyle w:val="Compact"/>
                  <w:jc w:val="center"/>
                </w:pPr>
              </w:pPrChange>
            </w:pPr>
            <w:del w:id="356" w:author="Aris Perperoglou" w:date="2023-03-07T13:39:00Z">
              <w:r w:rsidDel="00226357">
                <w:delText>1</w:delText>
              </w:r>
            </w:del>
          </w:p>
        </w:tc>
        <w:tc>
          <w:tcPr>
            <w:tcW w:w="0" w:type="auto"/>
          </w:tcPr>
          <w:p w14:paraId="7C938FB5" w14:textId="2F3B59E6" w:rsidR="00DD56A0" w:rsidDel="00226357" w:rsidRDefault="00F1668A" w:rsidP="00226357">
            <w:pPr>
              <w:pStyle w:val="FirstParagraph"/>
              <w:rPr>
                <w:del w:id="357" w:author="Aris Perperoglou" w:date="2023-03-07T13:39:00Z"/>
              </w:rPr>
              <w:pPrChange w:id="358" w:author="Aris Perperoglou" w:date="2023-03-07T13:39:00Z">
                <w:pPr>
                  <w:pStyle w:val="Compact"/>
                  <w:jc w:val="center"/>
                </w:pPr>
              </w:pPrChange>
            </w:pPr>
            <w:del w:id="359" w:author="Aris Perperoglou" w:date="2023-03-07T13:39:00Z">
              <w:r w:rsidDel="00226357">
                <w:delText>1.3</w:delText>
              </w:r>
            </w:del>
          </w:p>
        </w:tc>
        <w:tc>
          <w:tcPr>
            <w:tcW w:w="0" w:type="auto"/>
          </w:tcPr>
          <w:p w14:paraId="7C938FB6" w14:textId="4D4D11A0" w:rsidR="00DD56A0" w:rsidDel="00226357" w:rsidRDefault="00F1668A" w:rsidP="00226357">
            <w:pPr>
              <w:pStyle w:val="FirstParagraph"/>
              <w:rPr>
                <w:del w:id="360" w:author="Aris Perperoglou" w:date="2023-03-07T13:39:00Z"/>
              </w:rPr>
              <w:pPrChange w:id="361" w:author="Aris Perperoglou" w:date="2023-03-07T13:39:00Z">
                <w:pPr>
                  <w:pStyle w:val="Compact"/>
                  <w:jc w:val="center"/>
                </w:pPr>
              </w:pPrChange>
            </w:pPr>
            <w:del w:id="362" w:author="Aris Perperoglou" w:date="2023-03-07T13:39:00Z">
              <w:r w:rsidDel="00226357">
                <w:delText>1.0</w:delText>
              </w:r>
            </w:del>
          </w:p>
        </w:tc>
        <w:tc>
          <w:tcPr>
            <w:tcW w:w="0" w:type="auto"/>
          </w:tcPr>
          <w:p w14:paraId="7C938FB7" w14:textId="33056BA6" w:rsidR="00DD56A0" w:rsidDel="00226357" w:rsidRDefault="00F1668A" w:rsidP="00226357">
            <w:pPr>
              <w:pStyle w:val="FirstParagraph"/>
              <w:rPr>
                <w:del w:id="363" w:author="Aris Perperoglou" w:date="2023-03-07T13:39:00Z"/>
              </w:rPr>
              <w:pPrChange w:id="364" w:author="Aris Perperoglou" w:date="2023-03-07T13:39:00Z">
                <w:pPr>
                  <w:pStyle w:val="Compact"/>
                  <w:jc w:val="center"/>
                </w:pPr>
              </w:pPrChange>
            </w:pPr>
            <w:del w:id="365" w:author="Aris Perperoglou" w:date="2023-03-07T13:39:00Z">
              <w:r w:rsidDel="00226357">
                <w:delText>1.0</w:delText>
              </w:r>
            </w:del>
          </w:p>
        </w:tc>
      </w:tr>
      <w:tr w:rsidR="00DD56A0" w:rsidDel="00226357" w14:paraId="7C938FBF" w14:textId="3C62F13C" w:rsidTr="004959AB">
        <w:trPr>
          <w:del w:id="366" w:author="Aris Perperoglou" w:date="2023-03-07T13:39:00Z"/>
        </w:trPr>
        <w:tc>
          <w:tcPr>
            <w:tcW w:w="0" w:type="auto"/>
          </w:tcPr>
          <w:p w14:paraId="7C938FB9" w14:textId="7FD1C5E1" w:rsidR="00DD56A0" w:rsidDel="00226357" w:rsidRDefault="00F1668A" w:rsidP="00226357">
            <w:pPr>
              <w:pStyle w:val="FirstParagraph"/>
              <w:rPr>
                <w:del w:id="367" w:author="Aris Perperoglou" w:date="2023-03-07T13:39:00Z"/>
              </w:rPr>
              <w:pPrChange w:id="368" w:author="Aris Perperoglou" w:date="2023-03-07T13:39:00Z">
                <w:pPr>
                  <w:pStyle w:val="Compact"/>
                  <w:jc w:val="right"/>
                </w:pPr>
              </w:pPrChange>
            </w:pPr>
            <w:del w:id="369" w:author="Aris Perperoglou" w:date="2023-03-07T13:39:00Z">
              <w:r w:rsidDel="00226357">
                <w:rPr>
                  <w:b/>
                </w:rPr>
                <w:delText>BMI</w:delText>
              </w:r>
            </w:del>
          </w:p>
        </w:tc>
        <w:tc>
          <w:tcPr>
            <w:tcW w:w="0" w:type="auto"/>
          </w:tcPr>
          <w:p w14:paraId="7C938FBA" w14:textId="1F9A95BF" w:rsidR="00DD56A0" w:rsidDel="00226357" w:rsidRDefault="00F1668A" w:rsidP="00226357">
            <w:pPr>
              <w:pStyle w:val="FirstParagraph"/>
              <w:rPr>
                <w:del w:id="370" w:author="Aris Perperoglou" w:date="2023-03-07T13:39:00Z"/>
              </w:rPr>
              <w:pPrChange w:id="371" w:author="Aris Perperoglou" w:date="2023-03-07T13:39:00Z">
                <w:pPr>
                  <w:pStyle w:val="Compact"/>
                  <w:jc w:val="center"/>
                </w:pPr>
              </w:pPrChange>
            </w:pPr>
            <w:del w:id="372" w:author="Aris Perperoglou" w:date="2023-03-07T13:39:00Z">
              <w:r w:rsidDel="00226357">
                <w:delText>-2</w:delText>
              </w:r>
            </w:del>
          </w:p>
        </w:tc>
        <w:tc>
          <w:tcPr>
            <w:tcW w:w="0" w:type="auto"/>
          </w:tcPr>
          <w:p w14:paraId="7C938FBB" w14:textId="3BCD1CA2" w:rsidR="00DD56A0" w:rsidDel="00226357" w:rsidRDefault="00F1668A" w:rsidP="00226357">
            <w:pPr>
              <w:pStyle w:val="FirstParagraph"/>
              <w:rPr>
                <w:del w:id="373" w:author="Aris Perperoglou" w:date="2023-03-07T13:39:00Z"/>
              </w:rPr>
              <w:pPrChange w:id="374" w:author="Aris Perperoglou" w:date="2023-03-07T13:39:00Z">
                <w:pPr>
                  <w:pStyle w:val="Compact"/>
                  <w:jc w:val="center"/>
                </w:pPr>
              </w:pPrChange>
            </w:pPr>
            <w:del w:id="375" w:author="Aris Perperoglou" w:date="2023-03-07T13:39:00Z">
              <w:r w:rsidDel="00226357">
                <w:delText>5</w:delText>
              </w:r>
            </w:del>
          </w:p>
        </w:tc>
        <w:tc>
          <w:tcPr>
            <w:tcW w:w="0" w:type="auto"/>
          </w:tcPr>
          <w:p w14:paraId="7C938FBC" w14:textId="3D77725D" w:rsidR="00DD56A0" w:rsidDel="00226357" w:rsidRDefault="00F1668A" w:rsidP="00226357">
            <w:pPr>
              <w:pStyle w:val="FirstParagraph"/>
              <w:rPr>
                <w:del w:id="376" w:author="Aris Perperoglou" w:date="2023-03-07T13:39:00Z"/>
              </w:rPr>
              <w:pPrChange w:id="377" w:author="Aris Perperoglou" w:date="2023-03-07T13:39:00Z">
                <w:pPr>
                  <w:pStyle w:val="Compact"/>
                  <w:jc w:val="center"/>
                </w:pPr>
              </w:pPrChange>
            </w:pPr>
            <w:del w:id="378" w:author="Aris Perperoglou" w:date="2023-03-07T13:39:00Z">
              <w:r w:rsidDel="00226357">
                <w:delText>3.7</w:delText>
              </w:r>
            </w:del>
          </w:p>
        </w:tc>
        <w:tc>
          <w:tcPr>
            <w:tcW w:w="0" w:type="auto"/>
          </w:tcPr>
          <w:p w14:paraId="7C938FBD" w14:textId="6EFE6368" w:rsidR="00DD56A0" w:rsidDel="00226357" w:rsidRDefault="00F1668A" w:rsidP="00226357">
            <w:pPr>
              <w:pStyle w:val="FirstParagraph"/>
              <w:rPr>
                <w:del w:id="379" w:author="Aris Perperoglou" w:date="2023-03-07T13:39:00Z"/>
              </w:rPr>
              <w:pPrChange w:id="380" w:author="Aris Perperoglou" w:date="2023-03-07T13:39:00Z">
                <w:pPr>
                  <w:pStyle w:val="Compact"/>
                  <w:jc w:val="center"/>
                </w:pPr>
              </w:pPrChange>
            </w:pPr>
            <w:del w:id="381" w:author="Aris Perperoglou" w:date="2023-03-07T13:39:00Z">
              <w:r w:rsidDel="00226357">
                <w:delText>3.9</w:delText>
              </w:r>
            </w:del>
          </w:p>
        </w:tc>
        <w:tc>
          <w:tcPr>
            <w:tcW w:w="0" w:type="auto"/>
          </w:tcPr>
          <w:p w14:paraId="7C938FBE" w14:textId="7FF385DA" w:rsidR="00DD56A0" w:rsidDel="00226357" w:rsidRDefault="00F1668A" w:rsidP="00226357">
            <w:pPr>
              <w:pStyle w:val="FirstParagraph"/>
              <w:rPr>
                <w:del w:id="382" w:author="Aris Perperoglou" w:date="2023-03-07T13:39:00Z"/>
              </w:rPr>
              <w:pPrChange w:id="383" w:author="Aris Perperoglou" w:date="2023-03-07T13:39:00Z">
                <w:pPr>
                  <w:pStyle w:val="Compact"/>
                  <w:jc w:val="center"/>
                </w:pPr>
              </w:pPrChange>
            </w:pPr>
            <w:del w:id="384" w:author="Aris Perperoglou" w:date="2023-03-07T13:39:00Z">
              <w:r w:rsidDel="00226357">
                <w:delText>3.7</w:delText>
              </w:r>
            </w:del>
          </w:p>
        </w:tc>
      </w:tr>
      <w:tr w:rsidR="00DD56A0" w:rsidDel="00226357" w14:paraId="7C938FC6" w14:textId="1E3AB64B" w:rsidTr="004959AB">
        <w:trPr>
          <w:del w:id="385" w:author="Aris Perperoglou" w:date="2023-03-07T13:39:00Z"/>
        </w:trPr>
        <w:tc>
          <w:tcPr>
            <w:tcW w:w="0" w:type="auto"/>
          </w:tcPr>
          <w:p w14:paraId="7C938FC0" w14:textId="730824FD" w:rsidR="00DD56A0" w:rsidDel="00226357" w:rsidRDefault="00F1668A" w:rsidP="00226357">
            <w:pPr>
              <w:pStyle w:val="FirstParagraph"/>
              <w:rPr>
                <w:del w:id="386" w:author="Aris Perperoglou" w:date="2023-03-07T13:39:00Z"/>
              </w:rPr>
              <w:pPrChange w:id="387" w:author="Aris Perperoglou" w:date="2023-03-07T13:39:00Z">
                <w:pPr>
                  <w:pStyle w:val="Compact"/>
                  <w:jc w:val="right"/>
                </w:pPr>
              </w:pPrChange>
            </w:pPr>
            <w:del w:id="388" w:author="Aris Perperoglou" w:date="2023-03-07T13:39:00Z">
              <w:r w:rsidDel="00226357">
                <w:rPr>
                  <w:b/>
                </w:rPr>
                <w:delText>Pregnancies</w:delText>
              </w:r>
            </w:del>
          </w:p>
        </w:tc>
        <w:tc>
          <w:tcPr>
            <w:tcW w:w="0" w:type="auto"/>
          </w:tcPr>
          <w:p w14:paraId="7C938FC1" w14:textId="3B6CAE79" w:rsidR="00DD56A0" w:rsidDel="00226357" w:rsidRDefault="00F1668A" w:rsidP="00226357">
            <w:pPr>
              <w:pStyle w:val="FirstParagraph"/>
              <w:rPr>
                <w:del w:id="389" w:author="Aris Perperoglou" w:date="2023-03-07T13:39:00Z"/>
              </w:rPr>
              <w:pPrChange w:id="390" w:author="Aris Perperoglou" w:date="2023-03-07T13:39:00Z">
                <w:pPr>
                  <w:pStyle w:val="Compact"/>
                  <w:jc w:val="center"/>
                </w:pPr>
              </w:pPrChange>
            </w:pPr>
            <w:del w:id="391" w:author="Aris Perperoglou" w:date="2023-03-07T13:39:00Z">
              <w:r w:rsidDel="00226357">
                <w:delText>-</w:delText>
              </w:r>
            </w:del>
          </w:p>
        </w:tc>
        <w:tc>
          <w:tcPr>
            <w:tcW w:w="0" w:type="auto"/>
          </w:tcPr>
          <w:p w14:paraId="7C938FC2" w14:textId="438DA6E5" w:rsidR="00DD56A0" w:rsidRPr="004959AB" w:rsidDel="00226357" w:rsidRDefault="00F1668A" w:rsidP="00226357">
            <w:pPr>
              <w:pStyle w:val="FirstParagraph"/>
              <w:rPr>
                <w:del w:id="392" w:author="Aris Perperoglou" w:date="2023-03-07T13:39:00Z"/>
                <w:color w:val="FF0000"/>
              </w:rPr>
              <w:pPrChange w:id="393" w:author="Aris Perperoglou" w:date="2023-03-07T13:39:00Z">
                <w:pPr>
                  <w:pStyle w:val="Compact"/>
                  <w:jc w:val="center"/>
                </w:pPr>
              </w:pPrChange>
            </w:pPr>
            <w:del w:id="394" w:author="Aris Perperoglou" w:date="2023-03-07T13:39:00Z">
              <w:r w:rsidRPr="004959AB" w:rsidDel="00226357">
                <w:rPr>
                  <w:color w:val="FF0000"/>
                </w:rPr>
                <w:delText>1</w:delText>
              </w:r>
            </w:del>
          </w:p>
        </w:tc>
        <w:tc>
          <w:tcPr>
            <w:tcW w:w="0" w:type="auto"/>
          </w:tcPr>
          <w:p w14:paraId="7C938FC3" w14:textId="756601E9" w:rsidR="00DD56A0" w:rsidDel="00226357" w:rsidRDefault="004959AB" w:rsidP="00226357">
            <w:pPr>
              <w:pStyle w:val="FirstParagraph"/>
              <w:rPr>
                <w:del w:id="395" w:author="Aris Perperoglou" w:date="2023-03-07T13:39:00Z"/>
              </w:rPr>
              <w:pPrChange w:id="396" w:author="Aris Perperoglou" w:date="2023-03-07T13:39:00Z">
                <w:pPr>
                  <w:pStyle w:val="Compact"/>
                  <w:jc w:val="center"/>
                </w:pPr>
              </w:pPrChange>
            </w:pPr>
            <w:del w:id="397" w:author="Aris Perperoglou" w:date="2023-03-07T13:39:00Z">
              <w:r w:rsidDel="00226357">
                <w:delText>-</w:delText>
              </w:r>
            </w:del>
          </w:p>
        </w:tc>
        <w:tc>
          <w:tcPr>
            <w:tcW w:w="0" w:type="auto"/>
          </w:tcPr>
          <w:p w14:paraId="7C938FC4" w14:textId="4F4B2DDD" w:rsidR="00DD56A0" w:rsidDel="00226357" w:rsidRDefault="004959AB" w:rsidP="00226357">
            <w:pPr>
              <w:pStyle w:val="FirstParagraph"/>
              <w:rPr>
                <w:del w:id="398" w:author="Aris Perperoglou" w:date="2023-03-07T13:39:00Z"/>
              </w:rPr>
              <w:pPrChange w:id="399" w:author="Aris Perperoglou" w:date="2023-03-07T13:39:00Z">
                <w:pPr>
                  <w:pStyle w:val="Compact"/>
                  <w:jc w:val="center"/>
                </w:pPr>
              </w:pPrChange>
            </w:pPr>
            <w:del w:id="400" w:author="Aris Perperoglou" w:date="2023-03-07T13:39:00Z">
              <w:r w:rsidDel="00226357">
                <w:delText>-</w:delText>
              </w:r>
            </w:del>
          </w:p>
        </w:tc>
        <w:tc>
          <w:tcPr>
            <w:tcW w:w="0" w:type="auto"/>
          </w:tcPr>
          <w:p w14:paraId="7C938FC5" w14:textId="21DFB54B" w:rsidR="00DD56A0" w:rsidDel="00226357" w:rsidRDefault="004959AB" w:rsidP="00226357">
            <w:pPr>
              <w:pStyle w:val="FirstParagraph"/>
              <w:rPr>
                <w:del w:id="401" w:author="Aris Perperoglou" w:date="2023-03-07T13:39:00Z"/>
              </w:rPr>
              <w:pPrChange w:id="402" w:author="Aris Perperoglou" w:date="2023-03-07T13:39:00Z">
                <w:pPr>
                  <w:pStyle w:val="Compact"/>
                  <w:jc w:val="center"/>
                </w:pPr>
              </w:pPrChange>
            </w:pPr>
            <w:del w:id="403" w:author="Aris Perperoglou" w:date="2023-03-07T13:39:00Z">
              <w:r w:rsidDel="00226357">
                <w:delText>-</w:delText>
              </w:r>
            </w:del>
          </w:p>
        </w:tc>
      </w:tr>
      <w:tr w:rsidR="00DD56A0" w:rsidDel="00226357" w14:paraId="7C938FCD" w14:textId="37051FEE" w:rsidTr="004959AB">
        <w:trPr>
          <w:del w:id="404" w:author="Aris Perperoglou" w:date="2023-03-07T13:39:00Z"/>
        </w:trPr>
        <w:tc>
          <w:tcPr>
            <w:tcW w:w="0" w:type="auto"/>
          </w:tcPr>
          <w:p w14:paraId="7C938FC7" w14:textId="63EDE775" w:rsidR="00DD56A0" w:rsidDel="00226357" w:rsidRDefault="00F1668A" w:rsidP="00226357">
            <w:pPr>
              <w:pStyle w:val="FirstParagraph"/>
              <w:rPr>
                <w:del w:id="405" w:author="Aris Perperoglou" w:date="2023-03-07T13:39:00Z"/>
              </w:rPr>
              <w:pPrChange w:id="406" w:author="Aris Perperoglou" w:date="2023-03-07T13:39:00Z">
                <w:pPr>
                  <w:pStyle w:val="Compact"/>
                  <w:jc w:val="right"/>
                </w:pPr>
              </w:pPrChange>
            </w:pPr>
            <w:del w:id="407" w:author="Aris Perperoglou" w:date="2023-03-07T13:39:00Z">
              <w:r w:rsidDel="00226357">
                <w:rPr>
                  <w:b/>
                </w:rPr>
                <w:delText>Diabetes</w:delText>
              </w:r>
            </w:del>
          </w:p>
        </w:tc>
        <w:tc>
          <w:tcPr>
            <w:tcW w:w="0" w:type="auto"/>
          </w:tcPr>
          <w:p w14:paraId="7C938FC8" w14:textId="6BB4273D" w:rsidR="00DD56A0" w:rsidDel="00226357" w:rsidRDefault="00F1668A" w:rsidP="00226357">
            <w:pPr>
              <w:pStyle w:val="FirstParagraph"/>
              <w:rPr>
                <w:del w:id="408" w:author="Aris Perperoglou" w:date="2023-03-07T13:39:00Z"/>
              </w:rPr>
              <w:pPrChange w:id="409" w:author="Aris Perperoglou" w:date="2023-03-07T13:39:00Z">
                <w:pPr>
                  <w:pStyle w:val="Compact"/>
                  <w:jc w:val="center"/>
                </w:pPr>
              </w:pPrChange>
            </w:pPr>
            <w:del w:id="410" w:author="Aris Perperoglou" w:date="2023-03-07T13:39:00Z">
              <w:r w:rsidDel="00226357">
                <w:delText>lin</w:delText>
              </w:r>
            </w:del>
          </w:p>
        </w:tc>
        <w:tc>
          <w:tcPr>
            <w:tcW w:w="0" w:type="auto"/>
          </w:tcPr>
          <w:p w14:paraId="7C938FC9" w14:textId="65037CCF" w:rsidR="00DD56A0" w:rsidDel="00226357" w:rsidRDefault="00F1668A" w:rsidP="00226357">
            <w:pPr>
              <w:pStyle w:val="FirstParagraph"/>
              <w:rPr>
                <w:del w:id="411" w:author="Aris Perperoglou" w:date="2023-03-07T13:39:00Z"/>
              </w:rPr>
              <w:pPrChange w:id="412" w:author="Aris Perperoglou" w:date="2023-03-07T13:39:00Z">
                <w:pPr>
                  <w:pStyle w:val="Compact"/>
                  <w:jc w:val="center"/>
                </w:pPr>
              </w:pPrChange>
            </w:pPr>
            <w:del w:id="413" w:author="Aris Perperoglou" w:date="2023-03-07T13:39:00Z">
              <w:r w:rsidDel="00226357">
                <w:delText>2</w:delText>
              </w:r>
            </w:del>
          </w:p>
        </w:tc>
        <w:tc>
          <w:tcPr>
            <w:tcW w:w="0" w:type="auto"/>
          </w:tcPr>
          <w:p w14:paraId="7C938FCA" w14:textId="63A5AD33" w:rsidR="00DD56A0" w:rsidDel="00226357" w:rsidRDefault="00F1668A" w:rsidP="00226357">
            <w:pPr>
              <w:pStyle w:val="FirstParagraph"/>
              <w:rPr>
                <w:del w:id="414" w:author="Aris Perperoglou" w:date="2023-03-07T13:39:00Z"/>
              </w:rPr>
              <w:pPrChange w:id="415" w:author="Aris Perperoglou" w:date="2023-03-07T13:39:00Z">
                <w:pPr>
                  <w:pStyle w:val="Compact"/>
                  <w:jc w:val="center"/>
                </w:pPr>
              </w:pPrChange>
            </w:pPr>
            <w:del w:id="416" w:author="Aris Perperoglou" w:date="2023-03-07T13:39:00Z">
              <w:r w:rsidDel="00226357">
                <w:delText>0.9</w:delText>
              </w:r>
            </w:del>
          </w:p>
        </w:tc>
        <w:tc>
          <w:tcPr>
            <w:tcW w:w="0" w:type="auto"/>
          </w:tcPr>
          <w:p w14:paraId="7C938FCB" w14:textId="1F6A27AA" w:rsidR="00DD56A0" w:rsidDel="00226357" w:rsidRDefault="00F1668A" w:rsidP="00226357">
            <w:pPr>
              <w:pStyle w:val="FirstParagraph"/>
              <w:rPr>
                <w:del w:id="417" w:author="Aris Perperoglou" w:date="2023-03-07T13:39:00Z"/>
              </w:rPr>
              <w:pPrChange w:id="418" w:author="Aris Perperoglou" w:date="2023-03-07T13:39:00Z">
                <w:pPr>
                  <w:pStyle w:val="Compact"/>
                  <w:jc w:val="center"/>
                </w:pPr>
              </w:pPrChange>
            </w:pPr>
            <w:del w:id="419" w:author="Aris Perperoglou" w:date="2023-03-07T13:39:00Z">
              <w:r w:rsidDel="00226357">
                <w:delText>1.8</w:delText>
              </w:r>
            </w:del>
          </w:p>
        </w:tc>
        <w:tc>
          <w:tcPr>
            <w:tcW w:w="0" w:type="auto"/>
          </w:tcPr>
          <w:p w14:paraId="7C938FCC" w14:textId="473E2B04" w:rsidR="00DD56A0" w:rsidDel="00226357" w:rsidRDefault="00F1668A" w:rsidP="00226357">
            <w:pPr>
              <w:pStyle w:val="FirstParagraph"/>
              <w:rPr>
                <w:del w:id="420" w:author="Aris Perperoglou" w:date="2023-03-07T13:39:00Z"/>
              </w:rPr>
              <w:pPrChange w:id="421" w:author="Aris Perperoglou" w:date="2023-03-07T13:39:00Z">
                <w:pPr>
                  <w:pStyle w:val="Compact"/>
                  <w:jc w:val="center"/>
                </w:pPr>
              </w:pPrChange>
            </w:pPr>
            <w:del w:id="422" w:author="Aris Perperoglou" w:date="2023-03-07T13:39:00Z">
              <w:r w:rsidDel="00226357">
                <w:delText>1.4</w:delText>
              </w:r>
            </w:del>
          </w:p>
        </w:tc>
      </w:tr>
      <w:tr w:rsidR="00DD56A0" w:rsidDel="00226357" w14:paraId="7C938FD4" w14:textId="503993BD" w:rsidTr="004959AB">
        <w:trPr>
          <w:del w:id="423" w:author="Aris Perperoglou" w:date="2023-03-07T13:39:00Z"/>
        </w:trPr>
        <w:tc>
          <w:tcPr>
            <w:tcW w:w="0" w:type="auto"/>
          </w:tcPr>
          <w:p w14:paraId="7C938FCE" w14:textId="4A5590DC" w:rsidR="00DD56A0" w:rsidDel="00226357" w:rsidRDefault="00F1668A" w:rsidP="00226357">
            <w:pPr>
              <w:pStyle w:val="FirstParagraph"/>
              <w:rPr>
                <w:del w:id="424" w:author="Aris Perperoglou" w:date="2023-03-07T13:39:00Z"/>
              </w:rPr>
              <w:pPrChange w:id="425" w:author="Aris Perperoglou" w:date="2023-03-07T13:39:00Z">
                <w:pPr>
                  <w:pStyle w:val="Compact"/>
                  <w:jc w:val="right"/>
                </w:pPr>
              </w:pPrChange>
            </w:pPr>
            <w:del w:id="426" w:author="Aris Perperoglou" w:date="2023-03-07T13:39:00Z">
              <w:r w:rsidDel="00226357">
                <w:rPr>
                  <w:b/>
                </w:rPr>
                <w:delText>Age</w:delText>
              </w:r>
            </w:del>
          </w:p>
        </w:tc>
        <w:tc>
          <w:tcPr>
            <w:tcW w:w="0" w:type="auto"/>
          </w:tcPr>
          <w:p w14:paraId="7C938FCF" w14:textId="430D8816" w:rsidR="00DD56A0" w:rsidDel="00226357" w:rsidRDefault="004959AB" w:rsidP="00226357">
            <w:pPr>
              <w:pStyle w:val="FirstParagraph"/>
              <w:rPr>
                <w:del w:id="427" w:author="Aris Perperoglou" w:date="2023-03-07T13:39:00Z"/>
              </w:rPr>
              <w:pPrChange w:id="428" w:author="Aris Perperoglou" w:date="2023-03-07T13:39:00Z">
                <w:pPr>
                  <w:pStyle w:val="Compact"/>
                  <w:jc w:val="center"/>
                </w:pPr>
              </w:pPrChange>
            </w:pPr>
            <w:del w:id="429" w:author="Aris Perperoglou" w:date="2023-03-07T13:39:00Z">
              <w:r w:rsidDel="00226357">
                <w:delText>(0, 3)</w:delText>
              </w:r>
            </w:del>
          </w:p>
        </w:tc>
        <w:tc>
          <w:tcPr>
            <w:tcW w:w="0" w:type="auto"/>
          </w:tcPr>
          <w:p w14:paraId="7C938FD0" w14:textId="6FE65DAE" w:rsidR="00DD56A0" w:rsidDel="00226357" w:rsidRDefault="00F1668A" w:rsidP="00226357">
            <w:pPr>
              <w:pStyle w:val="FirstParagraph"/>
              <w:rPr>
                <w:del w:id="430" w:author="Aris Perperoglou" w:date="2023-03-07T13:39:00Z"/>
              </w:rPr>
              <w:pPrChange w:id="431" w:author="Aris Perperoglou" w:date="2023-03-07T13:39:00Z">
                <w:pPr>
                  <w:pStyle w:val="Compact"/>
                  <w:jc w:val="center"/>
                </w:pPr>
              </w:pPrChange>
            </w:pPr>
            <w:del w:id="432" w:author="Aris Perperoglou" w:date="2023-03-07T13:39:00Z">
              <w:r w:rsidDel="00226357">
                <w:delText>5</w:delText>
              </w:r>
            </w:del>
          </w:p>
        </w:tc>
        <w:tc>
          <w:tcPr>
            <w:tcW w:w="0" w:type="auto"/>
          </w:tcPr>
          <w:p w14:paraId="7C938FD1" w14:textId="12CBCCBF" w:rsidR="00DD56A0" w:rsidDel="00226357" w:rsidRDefault="00F1668A" w:rsidP="00226357">
            <w:pPr>
              <w:pStyle w:val="FirstParagraph"/>
              <w:rPr>
                <w:del w:id="433" w:author="Aris Perperoglou" w:date="2023-03-07T13:39:00Z"/>
              </w:rPr>
              <w:pPrChange w:id="434" w:author="Aris Perperoglou" w:date="2023-03-07T13:39:00Z">
                <w:pPr>
                  <w:pStyle w:val="Compact"/>
                  <w:jc w:val="center"/>
                </w:pPr>
              </w:pPrChange>
            </w:pPr>
            <w:del w:id="435" w:author="Aris Perperoglou" w:date="2023-03-07T13:39:00Z">
              <w:r w:rsidDel="00226357">
                <w:delText>3.0</w:delText>
              </w:r>
            </w:del>
          </w:p>
        </w:tc>
        <w:tc>
          <w:tcPr>
            <w:tcW w:w="0" w:type="auto"/>
          </w:tcPr>
          <w:p w14:paraId="7C938FD2" w14:textId="07B3DDAF" w:rsidR="00DD56A0" w:rsidDel="00226357" w:rsidRDefault="00F1668A" w:rsidP="00226357">
            <w:pPr>
              <w:pStyle w:val="FirstParagraph"/>
              <w:rPr>
                <w:del w:id="436" w:author="Aris Perperoglou" w:date="2023-03-07T13:39:00Z"/>
              </w:rPr>
              <w:pPrChange w:id="437" w:author="Aris Perperoglou" w:date="2023-03-07T13:39:00Z">
                <w:pPr>
                  <w:pStyle w:val="Compact"/>
                  <w:jc w:val="center"/>
                </w:pPr>
              </w:pPrChange>
            </w:pPr>
            <w:del w:id="438" w:author="Aris Perperoglou" w:date="2023-03-07T13:39:00Z">
              <w:r w:rsidDel="00226357">
                <w:delText>2.9</w:delText>
              </w:r>
            </w:del>
          </w:p>
        </w:tc>
        <w:tc>
          <w:tcPr>
            <w:tcW w:w="0" w:type="auto"/>
          </w:tcPr>
          <w:p w14:paraId="7C938FD3" w14:textId="79691AE4" w:rsidR="00DD56A0" w:rsidDel="00226357" w:rsidRDefault="00F1668A" w:rsidP="00226357">
            <w:pPr>
              <w:pStyle w:val="FirstParagraph"/>
              <w:rPr>
                <w:del w:id="439" w:author="Aris Perperoglou" w:date="2023-03-07T13:39:00Z"/>
              </w:rPr>
              <w:pPrChange w:id="440" w:author="Aris Perperoglou" w:date="2023-03-07T13:39:00Z">
                <w:pPr>
                  <w:pStyle w:val="Compact"/>
                  <w:jc w:val="center"/>
                </w:pPr>
              </w:pPrChange>
            </w:pPr>
            <w:del w:id="441" w:author="Aris Perperoglou" w:date="2023-03-07T13:39:00Z">
              <w:r w:rsidDel="00226357">
                <w:delText>2.7</w:delText>
              </w:r>
            </w:del>
          </w:p>
        </w:tc>
      </w:tr>
      <w:tr w:rsidR="00DD56A0" w:rsidDel="00226357" w14:paraId="7C938FDB" w14:textId="6F9DDCA1" w:rsidTr="004959AB">
        <w:trPr>
          <w:del w:id="442" w:author="Aris Perperoglou" w:date="2023-03-07T13:39:00Z"/>
        </w:trPr>
        <w:tc>
          <w:tcPr>
            <w:tcW w:w="0" w:type="auto"/>
          </w:tcPr>
          <w:p w14:paraId="7C938FD5" w14:textId="42DF5595" w:rsidR="00DD56A0" w:rsidDel="00226357" w:rsidRDefault="00F1668A" w:rsidP="00226357">
            <w:pPr>
              <w:pStyle w:val="FirstParagraph"/>
              <w:rPr>
                <w:del w:id="443" w:author="Aris Perperoglou" w:date="2023-03-07T13:39:00Z"/>
              </w:rPr>
              <w:pPrChange w:id="444" w:author="Aris Perperoglou" w:date="2023-03-07T13:39:00Z">
                <w:pPr>
                  <w:pStyle w:val="Compact"/>
                  <w:jc w:val="right"/>
                </w:pPr>
              </w:pPrChange>
            </w:pPr>
            <w:del w:id="445" w:author="Aris Perperoglou" w:date="2023-03-07T13:39:00Z">
              <w:r w:rsidDel="00226357">
                <w:rPr>
                  <w:b/>
                </w:rPr>
                <w:delText>Systolic</w:delText>
              </w:r>
            </w:del>
          </w:p>
        </w:tc>
        <w:tc>
          <w:tcPr>
            <w:tcW w:w="0" w:type="auto"/>
          </w:tcPr>
          <w:p w14:paraId="7C938FD6" w14:textId="7FEFB8AC" w:rsidR="00DD56A0" w:rsidDel="00226357" w:rsidRDefault="00F1668A" w:rsidP="00226357">
            <w:pPr>
              <w:pStyle w:val="FirstParagraph"/>
              <w:rPr>
                <w:del w:id="446" w:author="Aris Perperoglou" w:date="2023-03-07T13:39:00Z"/>
              </w:rPr>
              <w:pPrChange w:id="447" w:author="Aris Perperoglou" w:date="2023-03-07T13:39:00Z">
                <w:pPr>
                  <w:pStyle w:val="Compact"/>
                  <w:jc w:val="center"/>
                </w:pPr>
              </w:pPrChange>
            </w:pPr>
            <w:del w:id="448" w:author="Aris Perperoglou" w:date="2023-03-07T13:39:00Z">
              <w:r w:rsidDel="00226357">
                <w:delText>-</w:delText>
              </w:r>
            </w:del>
          </w:p>
        </w:tc>
        <w:tc>
          <w:tcPr>
            <w:tcW w:w="0" w:type="auto"/>
          </w:tcPr>
          <w:p w14:paraId="7C938FD7" w14:textId="708B0DDA" w:rsidR="00DD56A0" w:rsidDel="00226357" w:rsidRDefault="00F1668A" w:rsidP="00226357">
            <w:pPr>
              <w:pStyle w:val="FirstParagraph"/>
              <w:rPr>
                <w:del w:id="449" w:author="Aris Perperoglou" w:date="2023-03-07T13:39:00Z"/>
              </w:rPr>
              <w:pPrChange w:id="450" w:author="Aris Perperoglou" w:date="2023-03-07T13:39:00Z">
                <w:pPr>
                  <w:pStyle w:val="Compact"/>
                  <w:jc w:val="center"/>
                </w:pPr>
              </w:pPrChange>
            </w:pPr>
            <w:del w:id="451" w:author="Aris Perperoglou" w:date="2023-03-07T13:39:00Z">
              <w:r w:rsidDel="00226357">
                <w:delText>-</w:delText>
              </w:r>
            </w:del>
          </w:p>
        </w:tc>
        <w:tc>
          <w:tcPr>
            <w:tcW w:w="0" w:type="auto"/>
          </w:tcPr>
          <w:p w14:paraId="7C938FD8" w14:textId="7AE40E7C" w:rsidR="00DD56A0" w:rsidDel="00226357" w:rsidRDefault="004959AB" w:rsidP="00226357">
            <w:pPr>
              <w:pStyle w:val="FirstParagraph"/>
              <w:rPr>
                <w:del w:id="452" w:author="Aris Perperoglou" w:date="2023-03-07T13:39:00Z"/>
              </w:rPr>
              <w:pPrChange w:id="453" w:author="Aris Perperoglou" w:date="2023-03-07T13:39:00Z">
                <w:pPr>
                  <w:pStyle w:val="Compact"/>
                  <w:jc w:val="center"/>
                </w:pPr>
              </w:pPrChange>
            </w:pPr>
            <w:del w:id="454" w:author="Aris Perperoglou" w:date="2023-03-07T13:39:00Z">
              <w:r w:rsidDel="00226357">
                <w:delText>-</w:delText>
              </w:r>
            </w:del>
          </w:p>
        </w:tc>
        <w:tc>
          <w:tcPr>
            <w:tcW w:w="0" w:type="auto"/>
          </w:tcPr>
          <w:p w14:paraId="7C938FD9" w14:textId="733DA621" w:rsidR="00DD56A0" w:rsidDel="00226357" w:rsidRDefault="004959AB" w:rsidP="00226357">
            <w:pPr>
              <w:pStyle w:val="FirstParagraph"/>
              <w:rPr>
                <w:del w:id="455" w:author="Aris Perperoglou" w:date="2023-03-07T13:39:00Z"/>
              </w:rPr>
              <w:pPrChange w:id="456" w:author="Aris Perperoglou" w:date="2023-03-07T13:39:00Z">
                <w:pPr>
                  <w:pStyle w:val="Compact"/>
                  <w:jc w:val="center"/>
                </w:pPr>
              </w:pPrChange>
            </w:pPr>
            <w:del w:id="457" w:author="Aris Perperoglou" w:date="2023-03-07T13:39:00Z">
              <w:r w:rsidDel="00226357">
                <w:delText>-</w:delText>
              </w:r>
            </w:del>
          </w:p>
        </w:tc>
        <w:tc>
          <w:tcPr>
            <w:tcW w:w="0" w:type="auto"/>
          </w:tcPr>
          <w:p w14:paraId="7C938FDA" w14:textId="71FC1AD2" w:rsidR="00DD56A0" w:rsidDel="00226357" w:rsidRDefault="004959AB" w:rsidP="00226357">
            <w:pPr>
              <w:pStyle w:val="FirstParagraph"/>
              <w:rPr>
                <w:del w:id="458" w:author="Aris Perperoglou" w:date="2023-03-07T13:39:00Z"/>
              </w:rPr>
              <w:pPrChange w:id="459" w:author="Aris Perperoglou" w:date="2023-03-07T13:39:00Z">
                <w:pPr>
                  <w:pStyle w:val="Compact"/>
                  <w:jc w:val="center"/>
                </w:pPr>
              </w:pPrChange>
            </w:pPr>
            <w:del w:id="460" w:author="Aris Perperoglou" w:date="2023-03-07T13:39:00Z">
              <w:r w:rsidDel="00226357">
                <w:delText>-</w:delText>
              </w:r>
            </w:del>
          </w:p>
        </w:tc>
      </w:tr>
      <w:tr w:rsidR="00DD56A0" w:rsidDel="00226357" w14:paraId="7C938FE2" w14:textId="41F0273B" w:rsidTr="004959AB">
        <w:trPr>
          <w:del w:id="461" w:author="Aris Perperoglou" w:date="2023-03-07T13:39:00Z"/>
        </w:trPr>
        <w:tc>
          <w:tcPr>
            <w:tcW w:w="0" w:type="auto"/>
          </w:tcPr>
          <w:p w14:paraId="7C938FDC" w14:textId="4815E9D9" w:rsidR="00DD56A0" w:rsidDel="00226357" w:rsidRDefault="00F1668A" w:rsidP="00226357">
            <w:pPr>
              <w:pStyle w:val="FirstParagraph"/>
              <w:rPr>
                <w:del w:id="462" w:author="Aris Perperoglou" w:date="2023-03-07T13:39:00Z"/>
              </w:rPr>
              <w:pPrChange w:id="463" w:author="Aris Perperoglou" w:date="2023-03-07T13:39:00Z">
                <w:pPr>
                  <w:pStyle w:val="Compact"/>
                  <w:jc w:val="right"/>
                </w:pPr>
              </w:pPrChange>
            </w:pPr>
            <w:del w:id="464" w:author="Aris Perperoglou" w:date="2023-03-07T13:39:00Z">
              <w:r w:rsidDel="00226357">
                <w:rPr>
                  <w:b/>
                </w:rPr>
                <w:delText>Biceps</w:delText>
              </w:r>
            </w:del>
          </w:p>
        </w:tc>
        <w:tc>
          <w:tcPr>
            <w:tcW w:w="0" w:type="auto"/>
          </w:tcPr>
          <w:p w14:paraId="7C938FDD" w14:textId="52FCD899" w:rsidR="00DD56A0" w:rsidDel="00226357" w:rsidRDefault="00F1668A" w:rsidP="00226357">
            <w:pPr>
              <w:pStyle w:val="FirstParagraph"/>
              <w:rPr>
                <w:del w:id="465" w:author="Aris Perperoglou" w:date="2023-03-07T13:39:00Z"/>
              </w:rPr>
              <w:pPrChange w:id="466" w:author="Aris Perperoglou" w:date="2023-03-07T13:39:00Z">
                <w:pPr>
                  <w:pStyle w:val="Compact"/>
                  <w:jc w:val="center"/>
                </w:pPr>
              </w:pPrChange>
            </w:pPr>
            <w:del w:id="467" w:author="Aris Perperoglou" w:date="2023-03-07T13:39:00Z">
              <w:r w:rsidDel="00226357">
                <w:delText>-</w:delText>
              </w:r>
            </w:del>
          </w:p>
        </w:tc>
        <w:tc>
          <w:tcPr>
            <w:tcW w:w="0" w:type="auto"/>
          </w:tcPr>
          <w:p w14:paraId="7C938FDE" w14:textId="41A9CF28" w:rsidR="00DD56A0" w:rsidDel="00226357" w:rsidRDefault="00F1668A" w:rsidP="00226357">
            <w:pPr>
              <w:pStyle w:val="FirstParagraph"/>
              <w:rPr>
                <w:del w:id="468" w:author="Aris Perperoglou" w:date="2023-03-07T13:39:00Z"/>
              </w:rPr>
              <w:pPrChange w:id="469" w:author="Aris Perperoglou" w:date="2023-03-07T13:39:00Z">
                <w:pPr>
                  <w:pStyle w:val="Compact"/>
                  <w:jc w:val="center"/>
                </w:pPr>
              </w:pPrChange>
            </w:pPr>
            <w:del w:id="470" w:author="Aris Perperoglou" w:date="2023-03-07T13:39:00Z">
              <w:r w:rsidDel="00226357">
                <w:delText>-</w:delText>
              </w:r>
            </w:del>
          </w:p>
        </w:tc>
        <w:tc>
          <w:tcPr>
            <w:tcW w:w="0" w:type="auto"/>
          </w:tcPr>
          <w:p w14:paraId="7C938FDF" w14:textId="1C159712" w:rsidR="00DD56A0" w:rsidDel="00226357" w:rsidRDefault="004959AB" w:rsidP="00226357">
            <w:pPr>
              <w:pStyle w:val="FirstParagraph"/>
              <w:rPr>
                <w:del w:id="471" w:author="Aris Perperoglou" w:date="2023-03-07T13:39:00Z"/>
              </w:rPr>
              <w:pPrChange w:id="472" w:author="Aris Perperoglou" w:date="2023-03-07T13:39:00Z">
                <w:pPr>
                  <w:pStyle w:val="Compact"/>
                  <w:jc w:val="center"/>
                </w:pPr>
              </w:pPrChange>
            </w:pPr>
            <w:del w:id="473" w:author="Aris Perperoglou" w:date="2023-03-07T13:39:00Z">
              <w:r w:rsidDel="00226357">
                <w:delText>-</w:delText>
              </w:r>
            </w:del>
          </w:p>
        </w:tc>
        <w:tc>
          <w:tcPr>
            <w:tcW w:w="0" w:type="auto"/>
          </w:tcPr>
          <w:p w14:paraId="7C938FE0" w14:textId="62C73F20" w:rsidR="00DD56A0" w:rsidDel="00226357" w:rsidRDefault="004959AB" w:rsidP="00226357">
            <w:pPr>
              <w:pStyle w:val="FirstParagraph"/>
              <w:rPr>
                <w:del w:id="474" w:author="Aris Perperoglou" w:date="2023-03-07T13:39:00Z"/>
              </w:rPr>
              <w:pPrChange w:id="475" w:author="Aris Perperoglou" w:date="2023-03-07T13:39:00Z">
                <w:pPr>
                  <w:pStyle w:val="Compact"/>
                  <w:jc w:val="center"/>
                </w:pPr>
              </w:pPrChange>
            </w:pPr>
            <w:del w:id="476" w:author="Aris Perperoglou" w:date="2023-03-07T13:39:00Z">
              <w:r w:rsidDel="00226357">
                <w:delText>-</w:delText>
              </w:r>
            </w:del>
          </w:p>
        </w:tc>
        <w:tc>
          <w:tcPr>
            <w:tcW w:w="0" w:type="auto"/>
          </w:tcPr>
          <w:p w14:paraId="7C938FE1" w14:textId="3D5A07F5" w:rsidR="00DD56A0" w:rsidDel="00226357" w:rsidRDefault="004959AB" w:rsidP="00226357">
            <w:pPr>
              <w:pStyle w:val="FirstParagraph"/>
              <w:rPr>
                <w:del w:id="477" w:author="Aris Perperoglou" w:date="2023-03-07T13:39:00Z"/>
              </w:rPr>
              <w:pPrChange w:id="478" w:author="Aris Perperoglou" w:date="2023-03-07T13:39:00Z">
                <w:pPr>
                  <w:pStyle w:val="Compact"/>
                  <w:jc w:val="center"/>
                </w:pPr>
              </w:pPrChange>
            </w:pPr>
            <w:del w:id="479" w:author="Aris Perperoglou" w:date="2023-03-07T13:39:00Z">
              <w:r w:rsidDel="00226357">
                <w:delText>-</w:delText>
              </w:r>
            </w:del>
          </w:p>
        </w:tc>
      </w:tr>
      <w:tr w:rsidR="00DD56A0" w:rsidDel="00226357" w14:paraId="7C938FE9" w14:textId="3410E774" w:rsidTr="004959AB">
        <w:trPr>
          <w:del w:id="480" w:author="Aris Perperoglou" w:date="2023-03-07T13:39:00Z"/>
        </w:trPr>
        <w:tc>
          <w:tcPr>
            <w:tcW w:w="0" w:type="auto"/>
          </w:tcPr>
          <w:p w14:paraId="7C938FE3" w14:textId="57DFC0D9" w:rsidR="00DD56A0" w:rsidDel="00226357" w:rsidRDefault="00F1668A" w:rsidP="00226357">
            <w:pPr>
              <w:pStyle w:val="FirstParagraph"/>
              <w:rPr>
                <w:del w:id="481" w:author="Aris Perperoglou" w:date="2023-03-07T13:39:00Z"/>
              </w:rPr>
              <w:pPrChange w:id="482" w:author="Aris Perperoglou" w:date="2023-03-07T13:39:00Z">
                <w:pPr>
                  <w:pStyle w:val="Compact"/>
                  <w:jc w:val="right"/>
                </w:pPr>
              </w:pPrChange>
            </w:pPr>
            <w:del w:id="483" w:author="Aris Perperoglou" w:date="2023-03-07T13:39:00Z">
              <w:r w:rsidDel="00226357">
                <w:rPr>
                  <w:b/>
                </w:rPr>
                <w:delText>Insulin</w:delText>
              </w:r>
            </w:del>
          </w:p>
        </w:tc>
        <w:tc>
          <w:tcPr>
            <w:tcW w:w="0" w:type="auto"/>
          </w:tcPr>
          <w:p w14:paraId="7C938FE4" w14:textId="270ED221" w:rsidR="00DD56A0" w:rsidDel="00226357" w:rsidRDefault="00F1668A" w:rsidP="00226357">
            <w:pPr>
              <w:pStyle w:val="FirstParagraph"/>
              <w:rPr>
                <w:del w:id="484" w:author="Aris Perperoglou" w:date="2023-03-07T13:39:00Z"/>
              </w:rPr>
              <w:pPrChange w:id="485" w:author="Aris Perperoglou" w:date="2023-03-07T13:39:00Z">
                <w:pPr>
                  <w:pStyle w:val="Compact"/>
                  <w:jc w:val="center"/>
                </w:pPr>
              </w:pPrChange>
            </w:pPr>
            <w:del w:id="486" w:author="Aris Perperoglou" w:date="2023-03-07T13:39:00Z">
              <w:r w:rsidDel="00226357">
                <w:delText>-</w:delText>
              </w:r>
            </w:del>
          </w:p>
        </w:tc>
        <w:tc>
          <w:tcPr>
            <w:tcW w:w="0" w:type="auto"/>
          </w:tcPr>
          <w:p w14:paraId="7C938FE5" w14:textId="5E6F57D1" w:rsidR="00DD56A0" w:rsidDel="00226357" w:rsidRDefault="00F1668A" w:rsidP="00226357">
            <w:pPr>
              <w:pStyle w:val="FirstParagraph"/>
              <w:rPr>
                <w:del w:id="487" w:author="Aris Perperoglou" w:date="2023-03-07T13:39:00Z"/>
              </w:rPr>
              <w:pPrChange w:id="488" w:author="Aris Perperoglou" w:date="2023-03-07T13:39:00Z">
                <w:pPr>
                  <w:pStyle w:val="Compact"/>
                  <w:jc w:val="center"/>
                </w:pPr>
              </w:pPrChange>
            </w:pPr>
            <w:del w:id="489" w:author="Aris Perperoglou" w:date="2023-03-07T13:39:00Z">
              <w:r w:rsidDel="00226357">
                <w:delText>-</w:delText>
              </w:r>
            </w:del>
          </w:p>
        </w:tc>
        <w:tc>
          <w:tcPr>
            <w:tcW w:w="0" w:type="auto"/>
          </w:tcPr>
          <w:p w14:paraId="7C938FE6" w14:textId="4ACDD869" w:rsidR="00DD56A0" w:rsidDel="00226357" w:rsidRDefault="004959AB" w:rsidP="00226357">
            <w:pPr>
              <w:pStyle w:val="FirstParagraph"/>
              <w:rPr>
                <w:del w:id="490" w:author="Aris Perperoglou" w:date="2023-03-07T13:39:00Z"/>
              </w:rPr>
              <w:pPrChange w:id="491" w:author="Aris Perperoglou" w:date="2023-03-07T13:39:00Z">
                <w:pPr>
                  <w:pStyle w:val="Compact"/>
                  <w:jc w:val="center"/>
                </w:pPr>
              </w:pPrChange>
            </w:pPr>
            <w:del w:id="492" w:author="Aris Perperoglou" w:date="2023-03-07T13:39:00Z">
              <w:r w:rsidDel="00226357">
                <w:delText>-</w:delText>
              </w:r>
            </w:del>
          </w:p>
        </w:tc>
        <w:tc>
          <w:tcPr>
            <w:tcW w:w="0" w:type="auto"/>
          </w:tcPr>
          <w:p w14:paraId="7C938FE7" w14:textId="7F24F9C7" w:rsidR="00DD56A0" w:rsidDel="00226357" w:rsidRDefault="00F1668A" w:rsidP="00226357">
            <w:pPr>
              <w:pStyle w:val="FirstParagraph"/>
              <w:rPr>
                <w:del w:id="493" w:author="Aris Perperoglou" w:date="2023-03-07T13:39:00Z"/>
              </w:rPr>
              <w:pPrChange w:id="494" w:author="Aris Perperoglou" w:date="2023-03-07T13:39:00Z">
                <w:pPr>
                  <w:pStyle w:val="Compact"/>
                  <w:jc w:val="center"/>
                </w:pPr>
              </w:pPrChange>
            </w:pPr>
            <w:del w:id="495" w:author="Aris Perperoglou" w:date="2023-03-07T13:39:00Z">
              <w:r w:rsidDel="00226357">
                <w:delText>0</w:delText>
              </w:r>
              <w:r w:rsidR="004959AB" w:rsidDel="00226357">
                <w:delText>-</w:delText>
              </w:r>
              <w:r w:rsidDel="00226357">
                <w:delText>0</w:delText>
              </w:r>
            </w:del>
          </w:p>
        </w:tc>
        <w:tc>
          <w:tcPr>
            <w:tcW w:w="0" w:type="auto"/>
          </w:tcPr>
          <w:p w14:paraId="7C938FE8" w14:textId="398EBDB7" w:rsidR="00DD56A0" w:rsidDel="00226357" w:rsidRDefault="004959AB" w:rsidP="00226357">
            <w:pPr>
              <w:pStyle w:val="FirstParagraph"/>
              <w:rPr>
                <w:del w:id="496" w:author="Aris Perperoglou" w:date="2023-03-07T13:39:00Z"/>
              </w:rPr>
              <w:pPrChange w:id="497" w:author="Aris Perperoglou" w:date="2023-03-07T13:39:00Z">
                <w:pPr>
                  <w:pStyle w:val="Compact"/>
                  <w:jc w:val="center"/>
                </w:pPr>
              </w:pPrChange>
            </w:pPr>
            <w:del w:id="498" w:author="Aris Perperoglou" w:date="2023-03-07T13:39:00Z">
              <w:r w:rsidDel="00226357">
                <w:delText>-</w:delText>
              </w:r>
            </w:del>
          </w:p>
        </w:tc>
      </w:tr>
    </w:tbl>
    <w:p w14:paraId="10C6D7E5" w14:textId="251C8FBD" w:rsidR="004959AB" w:rsidRPr="00FF5E36" w:rsidDel="00226357" w:rsidRDefault="004959AB" w:rsidP="00FF5E36">
      <w:pPr>
        <w:pStyle w:val="Heading2"/>
        <w:rPr>
          <w:del w:id="499" w:author="Aris Perperoglou" w:date="2023-03-07T13:39:00Z"/>
          <w:sz w:val="22"/>
          <w:szCs w:val="22"/>
          <w:rPrChange w:id="500" w:author="Aris Perperoglou" w:date="2023-03-07T13:40:00Z">
            <w:rPr>
              <w:del w:id="501" w:author="Aris Perperoglou" w:date="2023-03-07T13:39:00Z"/>
              <w:sz w:val="20"/>
              <w:szCs w:val="20"/>
            </w:rPr>
          </w:rPrChange>
        </w:rPr>
        <w:pPrChange w:id="502" w:author="Aris Perperoglou" w:date="2023-03-07T13:40:00Z">
          <w:pPr>
            <w:pStyle w:val="BodyText"/>
          </w:pPr>
        </w:pPrChange>
      </w:pPr>
      <w:bookmarkStart w:id="503" w:name="simulate-data-with-gamsim"/>
      <w:bookmarkEnd w:id="304"/>
      <w:del w:id="504" w:author="Aris Perperoglou" w:date="2023-03-07T13:39:00Z">
        <w:r w:rsidRPr="00FF5E36" w:rsidDel="00226357">
          <w:rPr>
            <w:sz w:val="22"/>
            <w:szCs w:val="22"/>
            <w:rPrChange w:id="505" w:author="Aris Perperoglou" w:date="2023-03-07T13:40:00Z">
              <w:rPr>
                <w:sz w:val="20"/>
                <w:szCs w:val="20"/>
              </w:rPr>
            </w:rPrChange>
          </w:rPr>
          <w:delText xml:space="preserve">Table 2: FP powers and effective degrees of freedom from applied models. </w:delText>
        </w:r>
      </w:del>
    </w:p>
    <w:p w14:paraId="7C938FEA" w14:textId="7DB958E5" w:rsidR="00DD56A0" w:rsidRPr="00FF5E36" w:rsidDel="00226357" w:rsidRDefault="0047099F" w:rsidP="00FF5E36">
      <w:pPr>
        <w:pStyle w:val="Heading2"/>
        <w:rPr>
          <w:del w:id="506" w:author="Aris Perperoglou" w:date="2023-03-07T13:39:00Z"/>
          <w:sz w:val="22"/>
          <w:szCs w:val="22"/>
          <w:rPrChange w:id="507" w:author="Aris Perperoglou" w:date="2023-03-07T13:40:00Z">
            <w:rPr>
              <w:del w:id="508" w:author="Aris Perperoglou" w:date="2023-03-07T13:39:00Z"/>
            </w:rPr>
          </w:rPrChange>
        </w:rPr>
        <w:pPrChange w:id="509" w:author="Aris Perperoglou" w:date="2023-03-07T13:40:00Z">
          <w:pPr>
            <w:pStyle w:val="Heading2"/>
          </w:pPr>
        </w:pPrChange>
      </w:pPr>
      <w:del w:id="510" w:author="Aris Perperoglou" w:date="2023-03-07T13:39:00Z">
        <w:r w:rsidRPr="00FF5E36" w:rsidDel="00226357">
          <w:rPr>
            <w:sz w:val="22"/>
            <w:szCs w:val="22"/>
            <w:rPrChange w:id="511" w:author="Aris Perperoglou" w:date="2023-03-07T13:40:00Z">
              <w:rPr/>
            </w:rPrChange>
          </w:rPr>
          <w:delText>Plot effects</w:delText>
        </w:r>
      </w:del>
    </w:p>
    <w:p w14:paraId="7B133509" w14:textId="3604371C" w:rsidR="0047099F" w:rsidRPr="00FF5E36" w:rsidDel="00226357" w:rsidRDefault="0047099F" w:rsidP="00FF5E36">
      <w:pPr>
        <w:pStyle w:val="Heading2"/>
        <w:rPr>
          <w:del w:id="512" w:author="Aris Perperoglou" w:date="2023-03-07T13:39:00Z"/>
          <w:sz w:val="22"/>
          <w:szCs w:val="22"/>
          <w:rPrChange w:id="513" w:author="Aris Perperoglou" w:date="2023-03-07T13:40:00Z">
            <w:rPr>
              <w:del w:id="514" w:author="Aris Perperoglou" w:date="2023-03-07T13:39:00Z"/>
            </w:rPr>
          </w:rPrChange>
        </w:rPr>
        <w:pPrChange w:id="515" w:author="Aris Perperoglou" w:date="2023-03-07T13:40:00Z">
          <w:pPr>
            <w:pStyle w:val="BodyText"/>
          </w:pPr>
        </w:pPrChange>
      </w:pPr>
      <w:del w:id="516" w:author="Aris Perperoglou" w:date="2023-03-07T13:39:00Z">
        <w:r w:rsidRPr="00FF5E36" w:rsidDel="00226357">
          <w:rPr>
            <w:sz w:val="22"/>
            <w:szCs w:val="22"/>
            <w:rPrChange w:id="517" w:author="Aris Perperoglou" w:date="2023-03-07T13:40:00Z">
              <w:rPr>
                <w:noProof/>
              </w:rPr>
            </w:rPrChange>
          </w:rPr>
          <w:drawing>
            <wp:inline distT="0" distB="0" distL="0" distR="0" wp14:anchorId="41F04CF9" wp14:editId="3AC5C77F">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del>
    </w:p>
    <w:p w14:paraId="6942C269" w14:textId="5AC31013" w:rsidR="0047099F" w:rsidRPr="00FF5E36" w:rsidDel="00226357" w:rsidRDefault="0047099F" w:rsidP="00FF5E36">
      <w:pPr>
        <w:pStyle w:val="Heading2"/>
        <w:rPr>
          <w:del w:id="518" w:author="Aris Perperoglou" w:date="2023-03-07T13:39:00Z"/>
          <w:sz w:val="22"/>
          <w:szCs w:val="22"/>
          <w:rPrChange w:id="519" w:author="Aris Perperoglou" w:date="2023-03-07T13:40:00Z">
            <w:rPr>
              <w:del w:id="520" w:author="Aris Perperoglou" w:date="2023-03-07T13:39:00Z"/>
            </w:rPr>
          </w:rPrChange>
        </w:rPr>
        <w:pPrChange w:id="521" w:author="Aris Perperoglou" w:date="2023-03-07T13:40:00Z">
          <w:pPr>
            <w:pStyle w:val="BodyText"/>
          </w:pPr>
        </w:pPrChange>
      </w:pPr>
    </w:p>
    <w:bookmarkEnd w:id="503"/>
    <w:p w14:paraId="6B03125A" w14:textId="74019F31" w:rsidR="00865A43" w:rsidRPr="00FF5E36" w:rsidDel="00226357" w:rsidRDefault="00865A43" w:rsidP="00FF5E36">
      <w:pPr>
        <w:pStyle w:val="Heading2"/>
        <w:rPr>
          <w:del w:id="522" w:author="Aris Perperoglou" w:date="2023-03-07T13:39:00Z"/>
          <w:sz w:val="22"/>
          <w:szCs w:val="22"/>
          <w:rPrChange w:id="523" w:author="Aris Perperoglou" w:date="2023-03-07T13:40:00Z">
            <w:rPr>
              <w:del w:id="524" w:author="Aris Perperoglou" w:date="2023-03-07T13:39:00Z"/>
              <w:rFonts w:asciiTheme="majorHAnsi" w:eastAsiaTheme="majorEastAsia" w:hAnsiTheme="majorHAnsi" w:cstheme="majorBidi"/>
              <w:b/>
              <w:bCs/>
              <w:color w:val="4F81BD" w:themeColor="accent1"/>
              <w:sz w:val="28"/>
              <w:szCs w:val="28"/>
            </w:rPr>
          </w:rPrChange>
        </w:rPr>
        <w:pPrChange w:id="525" w:author="Aris Perperoglou" w:date="2023-03-07T13:40:00Z">
          <w:pPr>
            <w:pStyle w:val="BodyText"/>
          </w:pPr>
        </w:pPrChange>
      </w:pPr>
    </w:p>
    <w:p w14:paraId="476BD574" w14:textId="5C722668" w:rsidR="00552EA6" w:rsidRPr="00FF5E36" w:rsidDel="00226357" w:rsidRDefault="00A278DA" w:rsidP="00FF5E36">
      <w:pPr>
        <w:pStyle w:val="Heading2"/>
        <w:rPr>
          <w:del w:id="526" w:author="Aris Perperoglou" w:date="2023-03-07T13:39:00Z"/>
          <w:sz w:val="22"/>
          <w:szCs w:val="22"/>
          <w:rPrChange w:id="527" w:author="Aris Perperoglou" w:date="2023-03-07T13:40:00Z">
            <w:rPr>
              <w:del w:id="528" w:author="Aris Perperoglou" w:date="2023-03-07T13:39:00Z"/>
              <w:rFonts w:asciiTheme="majorHAnsi" w:eastAsiaTheme="majorEastAsia" w:hAnsiTheme="majorHAnsi" w:cstheme="majorBidi"/>
              <w:b/>
              <w:bCs/>
              <w:color w:val="4F81BD" w:themeColor="accent1"/>
              <w:sz w:val="28"/>
              <w:szCs w:val="28"/>
            </w:rPr>
          </w:rPrChange>
        </w:rPr>
        <w:pPrChange w:id="529" w:author="Aris Perperoglou" w:date="2023-03-07T13:40:00Z">
          <w:pPr>
            <w:pStyle w:val="BodyText"/>
          </w:pPr>
        </w:pPrChange>
      </w:pPr>
      <w:del w:id="530" w:author="Aris Perperoglou" w:date="2023-03-07T13:39:00Z">
        <w:r w:rsidRPr="00FF5E36" w:rsidDel="00226357">
          <w:rPr>
            <w:sz w:val="22"/>
            <w:szCs w:val="22"/>
            <w:rPrChange w:id="531" w:author="Aris Perperoglou" w:date="2023-03-07T13:40:00Z">
              <w:rPr>
                <w:rFonts w:asciiTheme="majorHAnsi" w:eastAsiaTheme="majorEastAsia" w:hAnsiTheme="majorHAnsi" w:cstheme="majorBidi"/>
                <w:b/>
                <w:bCs/>
                <w:color w:val="4F81BD" w:themeColor="accent1"/>
                <w:sz w:val="28"/>
                <w:szCs w:val="28"/>
              </w:rPr>
            </w:rPrChange>
          </w:rPr>
          <w:delText>Results on PBC data</w:delText>
        </w:r>
      </w:del>
    </w:p>
    <w:p w14:paraId="20969709" w14:textId="473A903B" w:rsidR="00A278DA" w:rsidRPr="00FF5E36" w:rsidRDefault="00A2370B" w:rsidP="00FF5E36">
      <w:pPr>
        <w:pStyle w:val="Heading2"/>
        <w:rPr>
          <w:sz w:val="22"/>
          <w:szCs w:val="22"/>
          <w:rPrChange w:id="532" w:author="Aris Perperoglou" w:date="2023-03-07T13:40:00Z">
            <w:rPr>
              <w:rFonts w:asciiTheme="majorHAnsi" w:eastAsiaTheme="majorEastAsia" w:hAnsiTheme="majorHAnsi" w:cstheme="majorBidi"/>
              <w:color w:val="000000" w:themeColor="text1"/>
            </w:rPr>
          </w:rPrChange>
        </w:rPr>
        <w:pPrChange w:id="533" w:author="Aris Perperoglou" w:date="2023-03-07T13:40:00Z">
          <w:pPr>
            <w:pStyle w:val="BodyText"/>
          </w:pPr>
        </w:pPrChange>
      </w:pPr>
      <w:del w:id="534" w:author="Aris Perperoglou" w:date="2023-03-07T13:39:00Z">
        <w:r w:rsidRPr="00FF5E36" w:rsidDel="00226357">
          <w:rPr>
            <w:sz w:val="22"/>
            <w:szCs w:val="22"/>
            <w:rPrChange w:id="535" w:author="Aris Perperoglou" w:date="2023-03-07T13:40:00Z">
              <w:rPr>
                <w:rFonts w:asciiTheme="majorHAnsi" w:eastAsiaTheme="majorEastAsia" w:hAnsiTheme="majorHAnsi" w:cstheme="majorBidi"/>
                <w:color w:val="000000" w:themeColor="text1"/>
              </w:rPr>
            </w:rPrChange>
          </w:rPr>
          <w:delText xml:space="preserve">This part can reproduce the analysis in the book. Advantages: </w:delText>
        </w:r>
        <w:r w:rsidR="000569F0" w:rsidRPr="00FF5E36" w:rsidDel="00226357">
          <w:rPr>
            <w:sz w:val="22"/>
            <w:szCs w:val="22"/>
            <w:rPrChange w:id="536" w:author="Aris Perperoglou" w:date="2023-03-07T13:40:00Z">
              <w:rPr>
                <w:rFonts w:asciiTheme="majorHAnsi" w:eastAsiaTheme="majorEastAsia" w:hAnsiTheme="majorHAnsi" w:cstheme="majorBidi"/>
                <w:color w:val="000000" w:themeColor="text1"/>
              </w:rPr>
            </w:rPrChange>
          </w:rPr>
          <w:delText>well-known</w:delText>
        </w:r>
        <w:r w:rsidRPr="00FF5E36" w:rsidDel="00226357">
          <w:rPr>
            <w:sz w:val="22"/>
            <w:szCs w:val="22"/>
            <w:rPrChange w:id="537" w:author="Aris Perperoglou" w:date="2023-03-07T13:40:00Z">
              <w:rPr>
                <w:rFonts w:asciiTheme="majorHAnsi" w:eastAsiaTheme="majorEastAsia" w:hAnsiTheme="majorHAnsi" w:cstheme="majorBidi"/>
                <w:color w:val="000000" w:themeColor="text1"/>
              </w:rPr>
            </w:rPrChange>
          </w:rPr>
          <w:delText xml:space="preserve"> and  </w:delText>
        </w:r>
        <w:r w:rsidR="000569F0" w:rsidRPr="00FF5E36" w:rsidDel="00226357">
          <w:rPr>
            <w:sz w:val="22"/>
            <w:szCs w:val="22"/>
            <w:rPrChange w:id="538" w:author="Aris Perperoglou" w:date="2023-03-07T13:40:00Z">
              <w:rPr>
                <w:rFonts w:asciiTheme="majorHAnsi" w:eastAsiaTheme="majorEastAsia" w:hAnsiTheme="majorHAnsi" w:cstheme="majorBidi"/>
                <w:color w:val="000000" w:themeColor="text1"/>
              </w:rPr>
            </w:rPrChange>
          </w:rPr>
          <w:delText xml:space="preserve">available to all data. It is also a survival model so not just reproducing exactly the same model in different data. </w:delText>
        </w:r>
      </w:del>
      <w:ins w:id="539" w:author="Aris Perperoglou" w:date="2023-03-07T13:39:00Z">
        <w:r w:rsidR="00226357" w:rsidRPr="00FF5E36">
          <w:rPr>
            <w:sz w:val="22"/>
            <w:szCs w:val="22"/>
            <w:rPrChange w:id="540" w:author="Aris Perperoglou" w:date="2023-03-07T13:40:00Z">
              <w:rPr>
                <w:rFonts w:asciiTheme="majorHAnsi" w:eastAsiaTheme="majorEastAsia" w:hAnsiTheme="majorHAnsi" w:cstheme="majorBidi"/>
                <w:color w:val="000000" w:themeColor="text1"/>
              </w:rPr>
            </w:rPrChange>
          </w:rPr>
          <w:t xml:space="preserve">PBC data </w:t>
        </w:r>
      </w:ins>
    </w:p>
    <w:p w14:paraId="0E72195F" w14:textId="254BCE0F" w:rsidR="00BC5ACD" w:rsidRDefault="00FF5E36" w:rsidP="001C5619">
      <w:pPr>
        <w:rPr>
          <w:ins w:id="541" w:author="Aris Perperoglou" w:date="2023-03-07T13:45:00Z"/>
          <w:rFonts w:asciiTheme="majorHAnsi" w:eastAsiaTheme="majorEastAsia" w:hAnsiTheme="majorHAnsi" w:cstheme="majorBidi"/>
          <w:color w:val="000000" w:themeColor="text1"/>
        </w:rPr>
      </w:pPr>
      <w:ins w:id="542" w:author="Aris Perperoglou" w:date="2023-03-07T13:41:00Z">
        <w:r>
          <w:rPr>
            <w:rFonts w:asciiTheme="majorHAnsi" w:eastAsiaTheme="majorEastAsia" w:hAnsiTheme="majorHAnsi" w:cstheme="majorBidi"/>
            <w:color w:val="000000" w:themeColor="text1"/>
          </w:rPr>
          <w:t>Survival data available in R with survival package</w:t>
        </w:r>
      </w:ins>
      <w:ins w:id="543" w:author="Aris Perperoglou" w:date="2023-03-07T13:45:00Z">
        <w:r>
          <w:rPr>
            <w:rFonts w:asciiTheme="majorHAnsi" w:eastAsiaTheme="majorEastAsia" w:hAnsiTheme="majorHAnsi" w:cstheme="majorBidi"/>
            <w:color w:val="000000" w:themeColor="text1"/>
          </w:rPr>
          <w:t xml:space="preserve"> (including only the original 312 patients)</w:t>
        </w:r>
      </w:ins>
    </w:p>
    <w:p w14:paraId="682CD270" w14:textId="5EF15B45" w:rsidR="00FF5E36" w:rsidRPr="00FF5E36" w:rsidRDefault="00FF5E36" w:rsidP="00FF5E36">
      <w:pPr>
        <w:pStyle w:val="Heading2"/>
        <w:rPr>
          <w:ins w:id="544" w:author="Aris Perperoglou" w:date="2023-03-07T13:46:00Z"/>
          <w:sz w:val="22"/>
          <w:szCs w:val="22"/>
          <w:rPrChange w:id="545" w:author="Aris Perperoglou" w:date="2023-03-07T13:46:00Z">
            <w:rPr>
              <w:ins w:id="546" w:author="Aris Perperoglou" w:date="2023-03-07T13:46:00Z"/>
              <w:rFonts w:asciiTheme="majorHAnsi" w:eastAsiaTheme="majorEastAsia" w:hAnsiTheme="majorHAnsi" w:cstheme="majorBidi"/>
              <w:color w:val="000000" w:themeColor="text1"/>
            </w:rPr>
          </w:rPrChange>
        </w:rPr>
        <w:pPrChange w:id="547" w:author="Aris Perperoglou" w:date="2023-03-07T13:46:00Z">
          <w:pPr/>
        </w:pPrChange>
      </w:pPr>
      <w:ins w:id="548" w:author="Aris Perperoglou" w:date="2023-03-07T13:45:00Z">
        <w:r w:rsidRPr="00FF5E36">
          <w:rPr>
            <w:sz w:val="22"/>
            <w:szCs w:val="22"/>
            <w:rPrChange w:id="549" w:author="Aris Perperoglou" w:date="2023-03-07T13:46:00Z">
              <w:rPr>
                <w:rFonts w:asciiTheme="majorHAnsi" w:eastAsiaTheme="majorEastAsia" w:hAnsiTheme="majorHAnsi" w:cstheme="majorBidi"/>
                <w:color w:val="000000" w:themeColor="text1"/>
              </w:rPr>
            </w:rPrChange>
          </w:rPr>
          <w:t>Bacteremia</w:t>
        </w:r>
        <w:r w:rsidRPr="00FF5E36">
          <w:rPr>
            <w:sz w:val="22"/>
            <w:szCs w:val="22"/>
            <w:rPrChange w:id="550" w:author="Aris Perperoglou" w:date="2023-03-07T13:46:00Z">
              <w:rPr>
                <w:rFonts w:asciiTheme="majorHAnsi" w:eastAsiaTheme="majorEastAsia" w:hAnsiTheme="majorHAnsi" w:cstheme="majorBidi"/>
                <w:color w:val="000000" w:themeColor="text1"/>
              </w:rPr>
            </w:rPrChange>
          </w:rPr>
          <w:t xml:space="preserve"> data</w:t>
        </w:r>
      </w:ins>
    </w:p>
    <w:p w14:paraId="6C473D81" w14:textId="2C9B60B7" w:rsidR="00FF5E36" w:rsidRDefault="00FF5E36" w:rsidP="001C5619">
      <w:pPr>
        <w:rPr>
          <w:ins w:id="551" w:author="Aris Perperoglou" w:date="2023-03-07T13:46:00Z"/>
          <w:rFonts w:asciiTheme="majorHAnsi" w:eastAsiaTheme="majorEastAsia" w:hAnsiTheme="majorHAnsi" w:cstheme="majorBidi"/>
          <w:color w:val="000000" w:themeColor="text1"/>
        </w:rPr>
      </w:pPr>
      <w:ins w:id="552" w:author="Aris Perperoglou" w:date="2023-03-07T13:46:00Z">
        <w:r w:rsidRPr="00FF5E36">
          <w:rPr>
            <w:rFonts w:asciiTheme="majorHAnsi" w:eastAsiaTheme="majorEastAsia" w:hAnsiTheme="majorHAnsi" w:cstheme="majorBidi"/>
            <w:color w:val="000000" w:themeColor="text1"/>
          </w:rPr>
          <w:t xml:space="preserve">The data set consists of 14,691 observations from different patients with the clinical suspicion to suffer from bacteremia, for whom a </w:t>
        </w:r>
        <w:proofErr w:type="spellStart"/>
        <w:r w:rsidRPr="00FF5E36">
          <w:rPr>
            <w:rFonts w:asciiTheme="majorHAnsi" w:eastAsiaTheme="majorEastAsia" w:hAnsiTheme="majorHAnsi" w:cstheme="majorBidi"/>
            <w:color w:val="000000" w:themeColor="text1"/>
          </w:rPr>
          <w:t>a</w:t>
        </w:r>
        <w:proofErr w:type="spellEnd"/>
        <w:r w:rsidRPr="00FF5E36">
          <w:rPr>
            <w:rFonts w:asciiTheme="majorHAnsi" w:eastAsiaTheme="majorEastAsia" w:hAnsiTheme="majorHAnsi" w:cstheme="majorBidi"/>
            <w:color w:val="000000" w:themeColor="text1"/>
          </w:rPr>
          <w:t xml:space="preserve"> blood culture analysis was performed at the Vienna General Hospital, Austria, between January 2006 and December 2010. It contains the results of the blood culture analysis for bacteremia and the values of 51 potential predictors of bacteremia.</w:t>
        </w:r>
      </w:ins>
    </w:p>
    <w:p w14:paraId="6D7245EB" w14:textId="748C5F76" w:rsidR="00FF5E36" w:rsidRDefault="00FF5E36" w:rsidP="001C5619">
      <w:pPr>
        <w:rPr>
          <w:ins w:id="553" w:author="Aris Perperoglou" w:date="2023-03-07T13:46:00Z"/>
          <w:rFonts w:asciiTheme="majorHAnsi" w:eastAsiaTheme="majorEastAsia" w:hAnsiTheme="majorHAnsi" w:cstheme="majorBidi"/>
          <w:color w:val="000000" w:themeColor="text1"/>
        </w:rPr>
      </w:pPr>
    </w:p>
    <w:p w14:paraId="225F69E9" w14:textId="7FBF1770" w:rsidR="00FF5E36" w:rsidRDefault="00FF5E36" w:rsidP="001C5619">
      <w:pPr>
        <w:rPr>
          <w:ins w:id="554" w:author="Aris Perperoglou" w:date="2023-03-07T13:50:00Z"/>
          <w:rFonts w:asciiTheme="majorHAnsi" w:eastAsiaTheme="majorEastAsia" w:hAnsiTheme="majorHAnsi" w:cstheme="majorBidi"/>
          <w:color w:val="000000" w:themeColor="text1"/>
        </w:rPr>
      </w:pPr>
      <w:ins w:id="555" w:author="Aris Perperoglou" w:date="2023-03-07T13:46:00Z">
        <w:r>
          <w:rPr>
            <w:rFonts w:asciiTheme="majorHAnsi" w:eastAsiaTheme="majorEastAsia" w:hAnsiTheme="majorHAnsi" w:cstheme="majorBidi"/>
            <w:color w:val="000000" w:themeColor="text1"/>
          </w:rPr>
          <w:t>In the ISCB presentation, PIMA and PBC data have already been used to produce</w:t>
        </w:r>
      </w:ins>
      <w:ins w:id="556" w:author="Aris Perperoglou" w:date="2023-03-07T13:47:00Z">
        <w:r>
          <w:rPr>
            <w:rFonts w:asciiTheme="majorHAnsi" w:eastAsiaTheme="majorEastAsia" w:hAnsiTheme="majorHAnsi" w:cstheme="majorBidi"/>
            <w:color w:val="000000" w:themeColor="text1"/>
          </w:rPr>
          <w:t xml:space="preserve"> some first findings. </w:t>
        </w:r>
      </w:ins>
      <w:ins w:id="557" w:author="Aris Perperoglou" w:date="2023-03-07T13:48:00Z">
        <w:r>
          <w:rPr>
            <w:rFonts w:asciiTheme="majorHAnsi" w:eastAsiaTheme="majorEastAsia" w:hAnsiTheme="majorHAnsi" w:cstheme="majorBidi"/>
            <w:color w:val="000000" w:themeColor="text1"/>
          </w:rPr>
          <w:t xml:space="preserve">For each of these datasets we expect to fit </w:t>
        </w:r>
      </w:ins>
      <w:ins w:id="558" w:author="Aris Perperoglou" w:date="2023-03-07T13:49:00Z">
        <w:r>
          <w:rPr>
            <w:rFonts w:asciiTheme="majorHAnsi" w:eastAsiaTheme="majorEastAsia" w:hAnsiTheme="majorHAnsi" w:cstheme="majorBidi"/>
            <w:color w:val="000000" w:themeColor="text1"/>
          </w:rPr>
          <w:t xml:space="preserve">models as described in slide 13.  Outputs from </w:t>
        </w:r>
      </w:ins>
      <w:ins w:id="559" w:author="Aris Perperoglou" w:date="2023-03-07T13:50:00Z">
        <w:r>
          <w:rPr>
            <w:rFonts w:asciiTheme="majorHAnsi" w:eastAsiaTheme="majorEastAsia" w:hAnsiTheme="majorHAnsi" w:cstheme="majorBidi"/>
            <w:color w:val="000000" w:themeColor="text1"/>
          </w:rPr>
          <w:t>each model should include:</w:t>
        </w:r>
      </w:ins>
    </w:p>
    <w:p w14:paraId="60F3234A" w14:textId="225F6717" w:rsidR="00FF5E36" w:rsidRDefault="00FF5E36" w:rsidP="00FF5E36">
      <w:pPr>
        <w:pStyle w:val="ListParagraph"/>
        <w:numPr>
          <w:ilvl w:val="0"/>
          <w:numId w:val="4"/>
        </w:numPr>
        <w:rPr>
          <w:ins w:id="560" w:author="Aris Perperoglou" w:date="2023-03-07T13:50:00Z"/>
          <w:rFonts w:asciiTheme="majorHAnsi" w:eastAsiaTheme="majorEastAsia" w:hAnsiTheme="majorHAnsi" w:cstheme="majorBidi"/>
          <w:color w:val="000000" w:themeColor="text1"/>
        </w:rPr>
      </w:pPr>
      <w:ins w:id="561" w:author="Aris Perperoglou" w:date="2023-03-07T13:50:00Z">
        <w:r>
          <w:rPr>
            <w:rFonts w:asciiTheme="majorHAnsi" w:eastAsiaTheme="majorEastAsia" w:hAnsiTheme="majorHAnsi" w:cstheme="majorBidi"/>
            <w:color w:val="000000" w:themeColor="text1"/>
          </w:rPr>
          <w:t>Plots of functional forms</w:t>
        </w:r>
        <w:r w:rsidR="00CD7B9F">
          <w:rPr>
            <w:rFonts w:asciiTheme="majorHAnsi" w:eastAsiaTheme="majorEastAsia" w:hAnsiTheme="majorHAnsi" w:cstheme="majorBidi"/>
            <w:color w:val="000000" w:themeColor="text1"/>
          </w:rPr>
          <w:t xml:space="preserve"> (example page 216 Royston-Sauerbrei book and slide 16 ISCB presentation)</w:t>
        </w:r>
      </w:ins>
    </w:p>
    <w:p w14:paraId="44E48EF5" w14:textId="3212D65E" w:rsidR="00CD7B9F" w:rsidRDefault="00CD7B9F" w:rsidP="00CD7B9F">
      <w:pPr>
        <w:pStyle w:val="ListParagraph"/>
        <w:numPr>
          <w:ilvl w:val="0"/>
          <w:numId w:val="4"/>
        </w:numPr>
        <w:rPr>
          <w:ins w:id="562" w:author="Aris Perperoglou" w:date="2023-03-07T13:51:00Z"/>
          <w:rFonts w:asciiTheme="majorHAnsi" w:eastAsiaTheme="majorEastAsia" w:hAnsiTheme="majorHAnsi" w:cstheme="majorBidi"/>
          <w:color w:val="000000" w:themeColor="text1"/>
        </w:rPr>
      </w:pPr>
      <w:ins w:id="563" w:author="Aris Perperoglou" w:date="2023-03-07T13:50:00Z">
        <w:r>
          <w:rPr>
            <w:rFonts w:asciiTheme="majorHAnsi" w:eastAsiaTheme="majorEastAsia" w:hAnsiTheme="majorHAnsi" w:cstheme="majorBidi"/>
            <w:color w:val="000000" w:themeColor="text1"/>
          </w:rPr>
          <w:t>Table of variable inclusi</w:t>
        </w:r>
      </w:ins>
      <w:ins w:id="564" w:author="Aris Perperoglou" w:date="2023-03-07T13:51:00Z">
        <w:r>
          <w:rPr>
            <w:rFonts w:asciiTheme="majorHAnsi" w:eastAsiaTheme="majorEastAsia" w:hAnsiTheme="majorHAnsi" w:cstheme="majorBidi"/>
            <w:color w:val="000000" w:themeColor="text1"/>
          </w:rPr>
          <w:t xml:space="preserve">on </w:t>
        </w:r>
        <w:r>
          <w:rPr>
            <w:rFonts w:asciiTheme="majorHAnsi" w:eastAsiaTheme="majorEastAsia" w:hAnsiTheme="majorHAnsi" w:cstheme="majorBidi"/>
            <w:color w:val="000000" w:themeColor="text1"/>
          </w:rPr>
          <w:t>(example page 216 Royston-Sauerbrei book and slide 1</w:t>
        </w:r>
        <w:r>
          <w:rPr>
            <w:rFonts w:asciiTheme="majorHAnsi" w:eastAsiaTheme="majorEastAsia" w:hAnsiTheme="majorHAnsi" w:cstheme="majorBidi"/>
            <w:color w:val="000000" w:themeColor="text1"/>
          </w:rPr>
          <w:t>5</w:t>
        </w:r>
        <w:r>
          <w:rPr>
            <w:rFonts w:asciiTheme="majorHAnsi" w:eastAsiaTheme="majorEastAsia" w:hAnsiTheme="majorHAnsi" w:cstheme="majorBidi"/>
            <w:color w:val="000000" w:themeColor="text1"/>
          </w:rPr>
          <w:t xml:space="preserve"> ISCB presentation)</w:t>
        </w:r>
      </w:ins>
    </w:p>
    <w:p w14:paraId="41029D58" w14:textId="4ED980A9" w:rsidR="00CD7B9F" w:rsidRDefault="00CD7B9F" w:rsidP="00FF5E36">
      <w:pPr>
        <w:pStyle w:val="ListParagraph"/>
        <w:numPr>
          <w:ilvl w:val="0"/>
          <w:numId w:val="4"/>
        </w:numPr>
        <w:rPr>
          <w:ins w:id="565" w:author="Aris Perperoglou" w:date="2023-03-07T13:51:00Z"/>
          <w:rFonts w:asciiTheme="majorHAnsi" w:eastAsiaTheme="majorEastAsia" w:hAnsiTheme="majorHAnsi" w:cstheme="majorBidi"/>
          <w:color w:val="000000" w:themeColor="text1"/>
        </w:rPr>
      </w:pPr>
      <w:ins w:id="566" w:author="Aris Perperoglou" w:date="2023-03-07T13:51:00Z">
        <w:r>
          <w:rPr>
            <w:rFonts w:asciiTheme="majorHAnsi" w:eastAsiaTheme="majorEastAsia" w:hAnsiTheme="majorHAnsi" w:cstheme="majorBidi"/>
            <w:color w:val="000000" w:themeColor="text1"/>
          </w:rPr>
          <w:t>Prediction error of each model (slide 19)</w:t>
        </w:r>
      </w:ins>
    </w:p>
    <w:p w14:paraId="0929A4C5" w14:textId="12A716D8" w:rsidR="00CD7B9F" w:rsidRPr="00FF5E36" w:rsidRDefault="00CD7B9F" w:rsidP="00FF5E36">
      <w:pPr>
        <w:pStyle w:val="ListParagraph"/>
        <w:numPr>
          <w:ilvl w:val="0"/>
          <w:numId w:val="4"/>
        </w:numPr>
        <w:rPr>
          <w:rFonts w:asciiTheme="majorHAnsi" w:eastAsiaTheme="majorEastAsia" w:hAnsiTheme="majorHAnsi" w:cstheme="majorBidi"/>
          <w:color w:val="000000" w:themeColor="text1"/>
          <w:rPrChange w:id="567" w:author="Aris Perperoglou" w:date="2023-03-07T13:50:00Z">
            <w:rPr/>
          </w:rPrChange>
        </w:rPr>
        <w:pPrChange w:id="568" w:author="Aris Perperoglou" w:date="2023-03-07T13:50:00Z">
          <w:pPr/>
        </w:pPrChange>
      </w:pPr>
      <w:ins w:id="569" w:author="Aris Perperoglou" w:date="2023-03-07T13:51:00Z">
        <w:r>
          <w:rPr>
            <w:rFonts w:asciiTheme="majorHAnsi" w:eastAsiaTheme="majorEastAsia" w:hAnsiTheme="majorHAnsi" w:cstheme="majorBidi"/>
            <w:color w:val="000000" w:themeColor="text1"/>
          </w:rPr>
          <w:t xml:space="preserve">Other metric of comparison? </w:t>
        </w:r>
      </w:ins>
    </w:p>
    <w:sectPr w:rsidR="00CD7B9F" w:rsidRPr="00FF5E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D2B90" w14:textId="77777777" w:rsidR="00AB126E" w:rsidRDefault="00AB126E">
      <w:pPr>
        <w:spacing w:after="0"/>
      </w:pPr>
      <w:r>
        <w:separator/>
      </w:r>
    </w:p>
  </w:endnote>
  <w:endnote w:type="continuationSeparator" w:id="0">
    <w:p w14:paraId="7E235115" w14:textId="77777777" w:rsidR="00AB126E" w:rsidRDefault="00AB12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59D1" w14:textId="77777777" w:rsidR="00AB126E" w:rsidRDefault="00AB126E">
      <w:r>
        <w:separator/>
      </w:r>
    </w:p>
  </w:footnote>
  <w:footnote w:type="continuationSeparator" w:id="0">
    <w:p w14:paraId="79B4A66A" w14:textId="77777777" w:rsidR="00AB126E" w:rsidRDefault="00AB1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74CE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B0F10AF"/>
    <w:multiLevelType w:val="hybridMultilevel"/>
    <w:tmpl w:val="732E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7EA8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49B7425"/>
    <w:multiLevelType w:val="hybridMultilevel"/>
    <w:tmpl w:val="E6561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0999488">
    <w:abstractNumId w:val="2"/>
  </w:num>
  <w:num w:numId="2" w16cid:durableId="635574589">
    <w:abstractNumId w:val="0"/>
  </w:num>
  <w:num w:numId="3" w16cid:durableId="1031876802">
    <w:abstractNumId w:val="1"/>
  </w:num>
  <w:num w:numId="4" w16cid:durableId="15282553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s Perperoglou">
    <w15:presenceInfo w15:providerId="AD" w15:userId="S::aris.x.perperoglou@gsk.com::a054938f-23f6-45eb-805e-9be807726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849"/>
    <w:rsid w:val="000569F0"/>
    <w:rsid w:val="00105D85"/>
    <w:rsid w:val="00171DBC"/>
    <w:rsid w:val="001C5619"/>
    <w:rsid w:val="00226357"/>
    <w:rsid w:val="003B4A86"/>
    <w:rsid w:val="004637B9"/>
    <w:rsid w:val="0047099F"/>
    <w:rsid w:val="004959AB"/>
    <w:rsid w:val="004E29B3"/>
    <w:rsid w:val="005044F7"/>
    <w:rsid w:val="00552EA6"/>
    <w:rsid w:val="00567131"/>
    <w:rsid w:val="00590D07"/>
    <w:rsid w:val="0065649B"/>
    <w:rsid w:val="00656EC4"/>
    <w:rsid w:val="00695788"/>
    <w:rsid w:val="0070044F"/>
    <w:rsid w:val="00784D58"/>
    <w:rsid w:val="007943C2"/>
    <w:rsid w:val="007A0FB7"/>
    <w:rsid w:val="007B5075"/>
    <w:rsid w:val="0080200C"/>
    <w:rsid w:val="00865A43"/>
    <w:rsid w:val="008D6863"/>
    <w:rsid w:val="0091247E"/>
    <w:rsid w:val="00A2370B"/>
    <w:rsid w:val="00A278DA"/>
    <w:rsid w:val="00AB126E"/>
    <w:rsid w:val="00AE2DA9"/>
    <w:rsid w:val="00B86B75"/>
    <w:rsid w:val="00BA347B"/>
    <w:rsid w:val="00BC48D5"/>
    <w:rsid w:val="00BC5ACD"/>
    <w:rsid w:val="00C36279"/>
    <w:rsid w:val="00C65072"/>
    <w:rsid w:val="00CB552B"/>
    <w:rsid w:val="00CD7B9F"/>
    <w:rsid w:val="00D1755A"/>
    <w:rsid w:val="00D75B3E"/>
    <w:rsid w:val="00DD56A0"/>
    <w:rsid w:val="00E315A3"/>
    <w:rsid w:val="00F1668A"/>
    <w:rsid w:val="00F5466D"/>
    <w:rsid w:val="00F96A43"/>
    <w:rsid w:val="00FC149B"/>
    <w:rsid w:val="00FF5E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8F84"/>
  <w15:docId w15:val="{82644AFA-A5AD-403D-9A81-3E271543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4637B9"/>
    <w:pPr>
      <w:tabs>
        <w:tab w:val="center" w:pos="4513"/>
        <w:tab w:val="right" w:pos="9026"/>
      </w:tabs>
      <w:spacing w:after="0"/>
    </w:pPr>
  </w:style>
  <w:style w:type="character" w:customStyle="1" w:styleId="HeaderChar">
    <w:name w:val="Header Char"/>
    <w:basedOn w:val="DefaultParagraphFont"/>
    <w:link w:val="Header"/>
    <w:semiHidden/>
    <w:rsid w:val="004637B9"/>
  </w:style>
  <w:style w:type="paragraph" w:styleId="Footer">
    <w:name w:val="footer"/>
    <w:basedOn w:val="Normal"/>
    <w:link w:val="FooterChar"/>
    <w:semiHidden/>
    <w:unhideWhenUsed/>
    <w:rsid w:val="004637B9"/>
    <w:pPr>
      <w:tabs>
        <w:tab w:val="center" w:pos="4513"/>
        <w:tab w:val="right" w:pos="9026"/>
      </w:tabs>
      <w:spacing w:after="0"/>
    </w:pPr>
  </w:style>
  <w:style w:type="character" w:customStyle="1" w:styleId="FooterChar">
    <w:name w:val="Footer Char"/>
    <w:basedOn w:val="DefaultParagraphFont"/>
    <w:link w:val="Footer"/>
    <w:semiHidden/>
    <w:rsid w:val="004637B9"/>
  </w:style>
  <w:style w:type="table" w:styleId="TableGrid">
    <w:name w:val="Table Grid"/>
    <w:basedOn w:val="TableNormal"/>
    <w:rsid w:val="003B4A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69578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69578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rsid w:val="00552EA6"/>
    <w:pPr>
      <w:ind w:left="720"/>
      <w:contextualSpacing/>
    </w:pPr>
  </w:style>
  <w:style w:type="paragraph" w:styleId="BalloonText">
    <w:name w:val="Balloon Text"/>
    <w:basedOn w:val="Normal"/>
    <w:link w:val="BalloonTextChar"/>
    <w:semiHidden/>
    <w:unhideWhenUsed/>
    <w:rsid w:val="00F546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466D"/>
    <w:rPr>
      <w:rFonts w:ascii="Segoe UI" w:hAnsi="Segoe UI" w:cs="Segoe UI"/>
      <w:sz w:val="18"/>
      <w:szCs w:val="18"/>
    </w:rPr>
  </w:style>
  <w:style w:type="paragraph" w:styleId="Revision">
    <w:name w:val="Revision"/>
    <w:hidden/>
    <w:semiHidden/>
    <w:rsid w:val="001C56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90716">
      <w:bodyDiv w:val="1"/>
      <w:marLeft w:val="0"/>
      <w:marRight w:val="0"/>
      <w:marTop w:val="0"/>
      <w:marBottom w:val="0"/>
      <w:divBdr>
        <w:top w:val="none" w:sz="0" w:space="0" w:color="auto"/>
        <w:left w:val="none" w:sz="0" w:space="0" w:color="auto"/>
        <w:bottom w:val="none" w:sz="0" w:space="0" w:color="auto"/>
        <w:right w:val="none" w:sz="0" w:space="0" w:color="auto"/>
      </w:divBdr>
    </w:div>
    <w:div w:id="1583636127">
      <w:bodyDiv w:val="1"/>
      <w:marLeft w:val="0"/>
      <w:marRight w:val="0"/>
      <w:marTop w:val="0"/>
      <w:marBottom w:val="0"/>
      <w:divBdr>
        <w:top w:val="none" w:sz="0" w:space="0" w:color="auto"/>
        <w:left w:val="none" w:sz="0" w:space="0" w:color="auto"/>
        <w:bottom w:val="none" w:sz="0" w:space="0" w:color="auto"/>
        <w:right w:val="none" w:sz="0" w:space="0" w:color="auto"/>
      </w:divBdr>
      <w:divsChild>
        <w:div w:id="944074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1241</Words>
  <Characters>7078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Variable selection with MFP and Splines: examples and consideration</vt:lpstr>
      <vt:lpstr>Variable selection with MFP and Splines: examples and consideration</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selection with MFP and Splines: examples and consideration</dc:title>
  <dc:creator>Perperoglou, Aris</dc:creator>
  <cp:keywords/>
  <cp:lastModifiedBy>Aris Perperoglou</cp:lastModifiedBy>
  <cp:revision>2</cp:revision>
  <dcterms:created xsi:type="dcterms:W3CDTF">2023-03-07T13:52:00Z</dcterms:created>
  <dcterms:modified xsi:type="dcterms:W3CDTF">2023-03-07T13:52:00Z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